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body>
    <w:p w:rsidR="00DA09D8" w:rsidRDefault="00DA09D8" w14:paraId="03DE424E" w14:textId="77777777">
      <w:pPr>
        <w:pStyle w:val="BodyText"/>
        <w:rPr>
          <w:sz w:val="20"/>
        </w:rPr>
      </w:pPr>
    </w:p>
    <w:p w:rsidR="00DA09D8" w:rsidRDefault="00DA09D8" w14:paraId="00A26DB3" w14:textId="77777777">
      <w:pPr>
        <w:pStyle w:val="BodyText"/>
        <w:spacing w:before="9"/>
        <w:rPr>
          <w:sz w:val="23"/>
        </w:rPr>
      </w:pPr>
    </w:p>
    <w:p w:rsidR="00DA09D8" w:rsidRDefault="009905D5" w14:paraId="72572AD1" w14:textId="77777777">
      <w:pPr>
        <w:pStyle w:val="Title"/>
      </w:pPr>
      <w:r>
        <w:pict w14:anchorId="373C0879">
          <v:rect id="_x0000_s1044" style="position:absolute;left:0;text-align:left;margin-left:70.6pt;margin-top:34.9pt;width:454.25pt;height:.95pt;z-index:-15728640;mso-wrap-distance-left:0;mso-wrap-distance-right:0;mso-position-horizontal-relative:page" fillcolor="#4f81bc" stroked="f">
            <w10:wrap type="topAndBottom" anchorx="page"/>
          </v:rect>
        </w:pict>
      </w:r>
      <w:r>
        <w:rPr>
          <w:color w:val="17365D"/>
        </w:rPr>
        <w:t>Lab 04: Decisions in C Language</w:t>
      </w:r>
    </w:p>
    <w:p w:rsidR="00DA09D8" w:rsidRDefault="009905D5" w14:paraId="15127603" w14:textId="77777777">
      <w:pPr>
        <w:ind w:left="500" w:right="232"/>
        <w:jc w:val="both"/>
        <w:rPr>
          <w:rFonts w:ascii="Caladea"/>
          <w:i/>
          <w:sz w:val="24"/>
        </w:rPr>
      </w:pPr>
      <w:r>
        <w:rPr>
          <w:rFonts w:ascii="Caladea"/>
          <w:i/>
          <w:color w:val="4F81BC"/>
          <w:spacing w:val="13"/>
          <w:sz w:val="24"/>
        </w:rPr>
        <w:t xml:space="preserve">Familiarization </w:t>
      </w:r>
      <w:r>
        <w:rPr>
          <w:rFonts w:ascii="Caladea"/>
          <w:i/>
          <w:color w:val="4F81BC"/>
          <w:spacing w:val="10"/>
          <w:sz w:val="24"/>
        </w:rPr>
        <w:t xml:space="preserve">with </w:t>
      </w:r>
      <w:r>
        <w:rPr>
          <w:rFonts w:ascii="Caladea"/>
          <w:i/>
          <w:color w:val="4F81BC"/>
          <w:spacing w:val="6"/>
          <w:sz w:val="24"/>
        </w:rPr>
        <w:t xml:space="preserve">if </w:t>
      </w:r>
      <w:r>
        <w:rPr>
          <w:rFonts w:ascii="Caladea"/>
          <w:i/>
          <w:color w:val="4F81BC"/>
          <w:spacing w:val="13"/>
          <w:sz w:val="24"/>
        </w:rPr>
        <w:t xml:space="preserve">statement, </w:t>
      </w:r>
      <w:r>
        <w:rPr>
          <w:rFonts w:ascii="Caladea"/>
          <w:i/>
          <w:color w:val="4F81BC"/>
          <w:spacing w:val="6"/>
          <w:sz w:val="24"/>
        </w:rPr>
        <w:t xml:space="preserve">To </w:t>
      </w:r>
      <w:r>
        <w:rPr>
          <w:rFonts w:ascii="Caladea"/>
          <w:i/>
          <w:color w:val="4F81BC"/>
          <w:spacing w:val="12"/>
          <w:sz w:val="24"/>
        </w:rPr>
        <w:t xml:space="preserve">understand </w:t>
      </w:r>
      <w:r>
        <w:rPr>
          <w:rFonts w:ascii="Caladea"/>
          <w:i/>
          <w:color w:val="4F81BC"/>
          <w:spacing w:val="9"/>
          <w:sz w:val="24"/>
        </w:rPr>
        <w:t xml:space="preserve">the </w:t>
      </w:r>
      <w:r>
        <w:rPr>
          <w:rFonts w:ascii="Caladea"/>
          <w:i/>
          <w:color w:val="4F81BC"/>
          <w:spacing w:val="12"/>
          <w:sz w:val="24"/>
        </w:rPr>
        <w:t xml:space="preserve">concept </w:t>
      </w:r>
      <w:r>
        <w:rPr>
          <w:rFonts w:ascii="Caladea"/>
          <w:i/>
          <w:color w:val="4F81BC"/>
          <w:spacing w:val="7"/>
          <w:sz w:val="24"/>
        </w:rPr>
        <w:t xml:space="preserve">of </w:t>
      </w:r>
      <w:r>
        <w:rPr>
          <w:rFonts w:ascii="Caladea"/>
          <w:i/>
          <w:color w:val="4F81BC"/>
          <w:spacing w:val="13"/>
          <w:sz w:val="24"/>
        </w:rPr>
        <w:t xml:space="preserve">using </w:t>
      </w:r>
      <w:r>
        <w:rPr>
          <w:rFonts w:ascii="Caladea"/>
          <w:i/>
          <w:color w:val="4F81BC"/>
          <w:spacing w:val="12"/>
          <w:sz w:val="24"/>
        </w:rPr>
        <w:t xml:space="preserve">decisions </w:t>
      </w:r>
      <w:r>
        <w:rPr>
          <w:rFonts w:ascii="Caladea"/>
          <w:i/>
          <w:color w:val="4F81BC"/>
          <w:spacing w:val="6"/>
          <w:sz w:val="24"/>
        </w:rPr>
        <w:t xml:space="preserve">in </w:t>
      </w:r>
      <w:r>
        <w:rPr>
          <w:rFonts w:ascii="Caladea"/>
          <w:i/>
          <w:color w:val="4F81BC"/>
          <w:sz w:val="24"/>
        </w:rPr>
        <w:t xml:space="preserve">C </w:t>
      </w:r>
      <w:r>
        <w:rPr>
          <w:rFonts w:ascii="Caladea"/>
          <w:i/>
          <w:color w:val="4F81BC"/>
          <w:spacing w:val="13"/>
          <w:sz w:val="24"/>
        </w:rPr>
        <w:t xml:space="preserve">instructions, </w:t>
      </w:r>
      <w:r>
        <w:rPr>
          <w:rFonts w:ascii="Caladea"/>
          <w:i/>
          <w:color w:val="4F81BC"/>
          <w:spacing w:val="6"/>
          <w:sz w:val="24"/>
        </w:rPr>
        <w:t xml:space="preserve">To </w:t>
      </w:r>
      <w:proofErr w:type="gramStart"/>
      <w:r>
        <w:rPr>
          <w:rFonts w:ascii="Caladea"/>
          <w:i/>
          <w:color w:val="4F81BC"/>
          <w:spacing w:val="13"/>
          <w:sz w:val="24"/>
        </w:rPr>
        <w:t xml:space="preserve">understand  </w:t>
      </w:r>
      <w:r>
        <w:rPr>
          <w:rFonts w:ascii="Caladea"/>
          <w:i/>
          <w:color w:val="4F81BC"/>
          <w:spacing w:val="9"/>
          <w:sz w:val="24"/>
        </w:rPr>
        <w:t>the</w:t>
      </w:r>
      <w:proofErr w:type="gramEnd"/>
      <w:r>
        <w:rPr>
          <w:rFonts w:ascii="Caladea"/>
          <w:i/>
          <w:color w:val="4F81BC"/>
          <w:spacing w:val="9"/>
          <w:sz w:val="24"/>
        </w:rPr>
        <w:t xml:space="preserve">  </w:t>
      </w:r>
      <w:r>
        <w:rPr>
          <w:rFonts w:ascii="Caladea"/>
          <w:i/>
          <w:color w:val="4F81BC"/>
          <w:spacing w:val="11"/>
          <w:sz w:val="24"/>
        </w:rPr>
        <w:t xml:space="preserve">concept   </w:t>
      </w:r>
      <w:r>
        <w:rPr>
          <w:rFonts w:ascii="Caladea"/>
          <w:i/>
          <w:color w:val="4F81BC"/>
          <w:spacing w:val="8"/>
          <w:sz w:val="24"/>
        </w:rPr>
        <w:t xml:space="preserve">of  </w:t>
      </w:r>
      <w:r>
        <w:rPr>
          <w:rFonts w:ascii="Caladea"/>
          <w:i/>
          <w:color w:val="4F81BC"/>
          <w:spacing w:val="12"/>
          <w:sz w:val="24"/>
        </w:rPr>
        <w:t xml:space="preserve">performing actions </w:t>
      </w:r>
      <w:r>
        <w:rPr>
          <w:rFonts w:ascii="Caladea"/>
          <w:i/>
          <w:color w:val="4F81BC"/>
          <w:spacing w:val="11"/>
          <w:sz w:val="24"/>
        </w:rPr>
        <w:t xml:space="preserve">using </w:t>
      </w:r>
      <w:r>
        <w:rPr>
          <w:rFonts w:ascii="Caladea"/>
          <w:i/>
          <w:color w:val="4F81BC"/>
          <w:spacing w:val="12"/>
          <w:sz w:val="24"/>
        </w:rPr>
        <w:t xml:space="preserve">decisions, </w:t>
      </w:r>
      <w:r>
        <w:rPr>
          <w:rFonts w:ascii="Caladea"/>
          <w:i/>
          <w:color w:val="4F81BC"/>
          <w:spacing w:val="6"/>
          <w:sz w:val="24"/>
        </w:rPr>
        <w:t xml:space="preserve">To </w:t>
      </w:r>
      <w:r>
        <w:rPr>
          <w:rFonts w:ascii="Caladea"/>
          <w:i/>
          <w:color w:val="4F81BC"/>
          <w:spacing w:val="13"/>
          <w:sz w:val="24"/>
        </w:rPr>
        <w:t xml:space="preserve">manipulate </w:t>
      </w:r>
      <w:r>
        <w:rPr>
          <w:rFonts w:ascii="Caladea"/>
          <w:i/>
          <w:color w:val="4F81BC"/>
          <w:spacing w:val="11"/>
          <w:sz w:val="24"/>
        </w:rPr>
        <w:t>data using</w:t>
      </w:r>
      <w:r>
        <w:rPr>
          <w:rFonts w:ascii="Caladea"/>
          <w:i/>
          <w:color w:val="4F81BC"/>
          <w:spacing w:val="26"/>
          <w:sz w:val="24"/>
        </w:rPr>
        <w:t xml:space="preserve"> </w:t>
      </w:r>
      <w:r>
        <w:rPr>
          <w:rFonts w:ascii="Caladea"/>
          <w:i/>
          <w:color w:val="4F81BC"/>
          <w:spacing w:val="12"/>
          <w:sz w:val="24"/>
        </w:rPr>
        <w:t>conditions.</w:t>
      </w:r>
    </w:p>
    <w:p w:rsidR="00DA09D8" w:rsidRDefault="00DA09D8" w14:paraId="00460744" w14:textId="77777777">
      <w:pPr>
        <w:pStyle w:val="BodyText"/>
        <w:spacing w:before="7"/>
        <w:rPr>
          <w:rFonts w:ascii="Caladea"/>
          <w:i/>
          <w:sz w:val="40"/>
        </w:rPr>
      </w:pPr>
    </w:p>
    <w:p w:rsidR="00DA09D8" w:rsidRDefault="009905D5" w14:paraId="19917BB2" w14:textId="77777777">
      <w:pPr>
        <w:pStyle w:val="Heading1"/>
        <w:numPr>
          <w:ilvl w:val="1"/>
          <w:numId w:val="2"/>
        </w:numPr>
        <w:tabs>
          <w:tab w:val="left" w:pos="599"/>
        </w:tabs>
      </w:pPr>
      <w:r>
        <w:t>Introduction</w:t>
      </w:r>
    </w:p>
    <w:p w:rsidR="00DA09D8" w:rsidRDefault="009905D5" w14:paraId="7D4313C9" w14:textId="4C887AF0">
      <w:pPr>
        <w:pStyle w:val="BodyText"/>
        <w:ind w:left="140" w:right="216"/>
        <w:jc w:val="both"/>
      </w:pPr>
      <w:r w:rsidR="009905D5">
        <w:rPr/>
        <w:t xml:space="preserve">By </w:t>
      </w:r>
      <w:r w:rsidR="31EF2D3E">
        <w:rPr/>
        <w:t>default,</w:t>
      </w:r>
      <w:r w:rsidR="009905D5">
        <w:rPr/>
        <w:t xml:space="preserve"> the instructions in a program are executed sequentially. By sequential we mean "in sequence," one-after-the-other. Sequential logic is the easiest to construct and follow. </w:t>
      </w:r>
      <w:r w:rsidR="71113F99">
        <w:rPr/>
        <w:t xml:space="preserve">Essentially, you</w:t>
      </w:r>
      <w:r w:rsidR="71113F99">
        <w:rPr/>
        <w:t xml:space="preserve"> place each statement in the order you want them executed and the program executes them in sequence from the Start statement to the End statement.</w:t>
      </w:r>
      <w:r w:rsidR="009905D5">
        <w:rPr/>
        <w:t xml:space="preserve"> As you can see by the example program to the right, the arrows linking the statements depict the execution flow. If your program included 20 ba</w:t>
      </w:r>
      <w:r w:rsidR="009905D5">
        <w:rPr/>
        <w:t xml:space="preserve">sic </w:t>
      </w:r>
      <w:r w:rsidR="5AA56184">
        <w:rPr/>
        <w:t>commands,</w:t>
      </w:r>
      <w:r w:rsidR="009905D5">
        <w:rPr/>
        <w:t xml:space="preserve"> then it would execute those 20 statements in order and then quit.</w:t>
      </w:r>
    </w:p>
    <w:p w:rsidR="00DA09D8" w:rsidRDefault="00DA09D8" w14:paraId="115AF01A" w14:textId="77777777">
      <w:pPr>
        <w:pStyle w:val="BodyText"/>
      </w:pPr>
    </w:p>
    <w:p w:rsidR="00DA09D8" w:rsidRDefault="009905D5" w14:paraId="68B9D8A7" w14:textId="77777777" w14:noSpellErr="1">
      <w:pPr>
        <w:pStyle w:val="BodyText"/>
        <w:ind w:left="140" w:right="214"/>
        <w:jc w:val="both"/>
      </w:pPr>
      <w:r>
        <w:pict w14:anchorId="151DD0EB">
          <v:group id="_x0000_s1039" style="position:absolute;left:0;text-align:left;margin-left:457.55pt;margin-top:78.3pt;width:67.7pt;height:234.85pt;z-index:15731200;mso-position-horizontal-relative:page" coordsize="1354,4697" coordorigin="9151,1566">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43" style="position:absolute;left:9151;top:1565;width:1354;height:4697" type="#_x0000_t75">
              <v:imagedata o:title="" r:id="rId7"/>
            </v:shape>
            <v:shapetype id="_x0000_t202" coordsize="21600,21600" o:spt="202" path="m,l,21600r21600,l21600,xe">
              <v:stroke joinstyle="miter"/>
              <v:path gradientshapeok="t" o:connecttype="rect"/>
            </v:shapetype>
            <v:shape id="_x0000_s1042" style="position:absolute;left:9368;top:2889;width:878;height:170" filled="f" stroked="f" type="#_x0000_t202">
              <v:textbox inset="0,0,0,0">
                <w:txbxContent>
                  <w:p w:rsidR="00DA09D8" w:rsidRDefault="009905D5" w14:paraId="3B5058AE" w14:textId="77777777">
                    <w:pPr>
                      <w:spacing w:line="170" w:lineRule="exact"/>
                      <w:rPr>
                        <w:rFonts w:ascii="Arial"/>
                        <w:b/>
                        <w:sz w:val="15"/>
                      </w:rPr>
                    </w:pPr>
                    <w:r>
                      <w:rPr>
                        <w:rFonts w:ascii="Arial"/>
                        <w:b/>
                        <w:sz w:val="15"/>
                      </w:rPr>
                      <w:t>Statement 1</w:t>
                    </w:r>
                  </w:p>
                </w:txbxContent>
              </v:textbox>
            </v:shape>
            <v:shape id="_x0000_s1041" style="position:absolute;left:9368;top:3839;width:878;height:170" filled="f" stroked="f" type="#_x0000_t202">
              <v:textbox inset="0,0,0,0">
                <w:txbxContent>
                  <w:p w:rsidR="00DA09D8" w:rsidRDefault="009905D5" w14:paraId="49544211" w14:textId="77777777">
                    <w:pPr>
                      <w:spacing w:line="170" w:lineRule="exact"/>
                      <w:rPr>
                        <w:rFonts w:ascii="Arial"/>
                        <w:b/>
                        <w:sz w:val="15"/>
                      </w:rPr>
                    </w:pPr>
                    <w:r>
                      <w:rPr>
                        <w:rFonts w:ascii="Arial"/>
                        <w:b/>
                        <w:sz w:val="15"/>
                      </w:rPr>
                      <w:t>Statement 2</w:t>
                    </w:r>
                  </w:p>
                </w:txbxContent>
              </v:textbox>
            </v:shape>
            <v:shape id="_x0000_s1040" style="position:absolute;left:9368;top:4790;width:878;height:170" filled="f" stroked="f" type="#_x0000_t202">
              <v:textbox inset="0,0,0,0">
                <w:txbxContent>
                  <w:p w:rsidR="00DA09D8" w:rsidRDefault="009905D5" w14:paraId="41A228FC" w14:textId="77777777">
                    <w:pPr>
                      <w:spacing w:line="170" w:lineRule="exact"/>
                      <w:rPr>
                        <w:rFonts w:ascii="Arial"/>
                        <w:b/>
                        <w:sz w:val="15"/>
                      </w:rPr>
                    </w:pPr>
                    <w:r>
                      <w:rPr>
                        <w:rFonts w:ascii="Arial"/>
                        <w:b/>
                        <w:sz w:val="15"/>
                      </w:rPr>
                      <w:t>Statement 3</w:t>
                    </w:r>
                  </w:p>
                </w:txbxContent>
              </v:textbox>
            </v:shape>
            <w10:wrap anchorx="page"/>
          </v:group>
        </w:pict>
      </w:r>
      <w:r w:rsidR="009905D5">
        <w:rPr/>
        <w:t xml:space="preserve">When you are solving a problem as a programmer, you must </w:t>
      </w:r>
      <w:r w:rsidR="009905D5">
        <w:rPr/>
        <w:t>determine</w:t>
      </w:r>
      <w:r w:rsidR="009905D5">
        <w:rPr/>
        <w:t xml:space="preserve"> what statements are needed to create a solution to the proble</w:t>
      </w:r>
      <w:r w:rsidR="009905D5">
        <w:rPr/>
        <w:t xml:space="preserve">m and the order in which those statements must be executed.</w:t>
      </w:r>
      <w:r w:rsidR="009905D5">
        <w:rPr/>
        <w:t xml:space="preserve"> Writing the correct statements is one task. </w:t>
      </w:r>
      <w:r w:rsidR="009905D5">
        <w:rPr/>
        <w:t xml:space="preserve">Determining</w:t>
      </w:r>
      <w:r w:rsidR="009905D5">
        <w:rPr/>
        <w:t xml:space="preserve"> where to place those statements in your program </w:t>
      </w:r>
      <w:r w:rsidR="009905D5">
        <w:rPr/>
        <w:t>is  equally</w:t>
      </w:r>
      <w:r w:rsidR="009905D5">
        <w:rPr/>
        <w:t xml:space="preserve"> important. </w:t>
      </w:r>
      <w:bookmarkStart w:name="_Int_R8eUayKp" w:id="1089858312"/>
      <w:r w:rsidR="009905D5">
        <w:rPr/>
        <w:t xml:space="preserve">For example, when you want to get and process data from the user you </w:t>
      </w:r>
      <w:r w:rsidR="009905D5">
        <w:rPr/>
        <w:t>have to</w:t>
      </w:r>
      <w:r w:rsidR="009905D5">
        <w:rPr/>
        <w:t xml:space="preserve"> </w:t>
      </w:r>
      <w:r w:rsidR="009905D5">
        <w:rPr>
          <w:rFonts w:ascii="Courier New"/>
        </w:rPr>
        <w:t xml:space="preserve">GET </w:t>
      </w:r>
      <w:r w:rsidR="009905D5">
        <w:rPr/>
        <w:t>the data before you can use it.</w:t>
      </w:r>
      <w:bookmarkEnd w:id="1089858312"/>
      <w:r w:rsidR="009905D5">
        <w:rPr/>
        <w:t xml:space="preserve"> Switching the order of these statements would produce an invalid program.</w:t>
      </w:r>
    </w:p>
    <w:p w:rsidR="00DA09D8" w:rsidRDefault="00DA09D8" w14:paraId="3CB97C40" w14:textId="77777777">
      <w:pPr>
        <w:pStyle w:val="BodyText"/>
        <w:rPr>
          <w:sz w:val="24"/>
        </w:rPr>
      </w:pPr>
    </w:p>
    <w:p w:rsidR="00DA09D8" w:rsidRDefault="00DA09D8" w14:paraId="32E06736" w14:textId="77777777">
      <w:pPr>
        <w:pStyle w:val="BodyText"/>
        <w:rPr>
          <w:sz w:val="20"/>
        </w:rPr>
      </w:pPr>
    </w:p>
    <w:p w:rsidR="00DA09D8" w:rsidRDefault="009905D5" w14:paraId="65E452CA" w14:textId="77777777">
      <w:pPr>
        <w:pStyle w:val="BodyText"/>
        <w:ind w:left="140" w:right="1741"/>
        <w:jc w:val="both"/>
      </w:pPr>
      <w:r>
        <w:pict w14:anchorId="33E47B5F">
          <v:shape id="_x0000_s1038" style="position:absolute;left:0;text-align:left;margin-left:468.4pt;margin-top:42.35pt;width:42.9pt;height:103.55pt;z-index:-15884800;mso-position-horizontal-relative:page" filled="f" stroked="f" type="#_x0000_t202">
            <v:textbox inset="0,0,0,0">
              <w:txbxContent>
                <w:p w:rsidR="00DA09D8" w:rsidRDefault="009905D5" w14:paraId="1583F136" w14:textId="77777777">
                  <w:pPr>
                    <w:spacing w:line="170" w:lineRule="exact"/>
                    <w:rPr>
                      <w:rFonts w:ascii="Arial"/>
                      <w:b/>
                      <w:sz w:val="15"/>
                    </w:rPr>
                  </w:pPr>
                  <w:r>
                    <w:rPr>
                      <w:rFonts w:ascii="Arial"/>
                      <w:b/>
                      <w:sz w:val="15"/>
                    </w:rPr>
                    <w:t>Statement</w:t>
                  </w:r>
                  <w:r>
                    <w:rPr>
                      <w:rFonts w:ascii="Arial"/>
                      <w:b/>
                      <w:spacing w:val="4"/>
                      <w:sz w:val="15"/>
                    </w:rPr>
                    <w:t xml:space="preserve"> </w:t>
                  </w:r>
                  <w:r>
                    <w:rPr>
                      <w:rFonts w:ascii="Arial"/>
                      <w:b/>
                      <w:spacing w:val="-17"/>
                      <w:sz w:val="15"/>
                    </w:rPr>
                    <w:t>1</w:t>
                  </w:r>
                </w:p>
                <w:p w:rsidR="00DA09D8" w:rsidRDefault="00DA09D8" w14:paraId="01C96762" w14:textId="77777777">
                  <w:pPr>
                    <w:pStyle w:val="BodyText"/>
                    <w:rPr>
                      <w:rFonts w:ascii="Arial"/>
                      <w:b/>
                      <w:sz w:val="16"/>
                    </w:rPr>
                  </w:pPr>
                </w:p>
                <w:p w:rsidR="00DA09D8" w:rsidRDefault="00DA09D8" w14:paraId="268FC803" w14:textId="77777777">
                  <w:pPr>
                    <w:pStyle w:val="BodyText"/>
                    <w:rPr>
                      <w:rFonts w:ascii="Arial"/>
                      <w:b/>
                      <w:sz w:val="16"/>
                    </w:rPr>
                  </w:pPr>
                </w:p>
                <w:p w:rsidR="00DA09D8" w:rsidRDefault="00DA09D8" w14:paraId="74F8D16A" w14:textId="77777777">
                  <w:pPr>
                    <w:pStyle w:val="BodyText"/>
                    <w:rPr>
                      <w:rFonts w:ascii="Arial"/>
                      <w:b/>
                      <w:sz w:val="16"/>
                    </w:rPr>
                  </w:pPr>
                </w:p>
                <w:p w:rsidR="00DA09D8" w:rsidRDefault="00DA09D8" w14:paraId="0886B471" w14:textId="77777777">
                  <w:pPr>
                    <w:pStyle w:val="BodyText"/>
                    <w:spacing w:before="6"/>
                    <w:rPr>
                      <w:rFonts w:ascii="Arial"/>
                      <w:b/>
                      <w:sz w:val="19"/>
                    </w:rPr>
                  </w:pPr>
                </w:p>
                <w:p w:rsidR="00DA09D8" w:rsidRDefault="009905D5" w14:paraId="32C4F9F1" w14:textId="77777777">
                  <w:pPr>
                    <w:rPr>
                      <w:rFonts w:ascii="Arial"/>
                      <w:b/>
                      <w:sz w:val="15"/>
                    </w:rPr>
                  </w:pPr>
                  <w:r>
                    <w:rPr>
                      <w:rFonts w:ascii="Arial"/>
                      <w:b/>
                      <w:sz w:val="15"/>
                    </w:rPr>
                    <w:t>Statement</w:t>
                  </w:r>
                  <w:r>
                    <w:rPr>
                      <w:rFonts w:ascii="Arial"/>
                      <w:b/>
                      <w:spacing w:val="4"/>
                      <w:sz w:val="15"/>
                    </w:rPr>
                    <w:t xml:space="preserve"> </w:t>
                  </w:r>
                  <w:r>
                    <w:rPr>
                      <w:rFonts w:ascii="Arial"/>
                      <w:b/>
                      <w:spacing w:val="-17"/>
                      <w:sz w:val="15"/>
                    </w:rPr>
                    <w:t>2</w:t>
                  </w:r>
                </w:p>
                <w:p w:rsidR="00DA09D8" w:rsidRDefault="00DA09D8" w14:paraId="49B55071" w14:textId="77777777">
                  <w:pPr>
                    <w:pStyle w:val="BodyText"/>
                    <w:rPr>
                      <w:rFonts w:ascii="Arial"/>
                      <w:b/>
                      <w:sz w:val="16"/>
                    </w:rPr>
                  </w:pPr>
                </w:p>
                <w:p w:rsidR="00DA09D8" w:rsidRDefault="00DA09D8" w14:paraId="4BDBDA3D" w14:textId="77777777">
                  <w:pPr>
                    <w:pStyle w:val="BodyText"/>
                    <w:rPr>
                      <w:rFonts w:ascii="Arial"/>
                      <w:b/>
                      <w:sz w:val="16"/>
                    </w:rPr>
                  </w:pPr>
                </w:p>
                <w:p w:rsidR="00DA09D8" w:rsidRDefault="00DA09D8" w14:paraId="4C50322C" w14:textId="77777777">
                  <w:pPr>
                    <w:pStyle w:val="BodyText"/>
                    <w:rPr>
                      <w:rFonts w:ascii="Arial"/>
                      <w:b/>
                      <w:sz w:val="16"/>
                    </w:rPr>
                  </w:pPr>
                </w:p>
                <w:p w:rsidR="00DA09D8" w:rsidRDefault="00DA09D8" w14:paraId="3BA19DEC" w14:textId="77777777">
                  <w:pPr>
                    <w:pStyle w:val="BodyText"/>
                    <w:spacing w:before="8"/>
                    <w:rPr>
                      <w:rFonts w:ascii="Arial"/>
                      <w:b/>
                      <w:sz w:val="19"/>
                    </w:rPr>
                  </w:pPr>
                </w:p>
                <w:p w:rsidR="00DA09D8" w:rsidRDefault="009905D5" w14:paraId="42343BB4" w14:textId="77777777">
                  <w:pPr>
                    <w:spacing w:before="1"/>
                    <w:rPr>
                      <w:rFonts w:ascii="Arial"/>
                      <w:b/>
                      <w:sz w:val="15"/>
                    </w:rPr>
                  </w:pPr>
                  <w:r>
                    <w:rPr>
                      <w:rFonts w:ascii="Arial"/>
                      <w:b/>
                      <w:sz w:val="15"/>
                    </w:rPr>
                    <w:t>Statement</w:t>
                  </w:r>
                  <w:r>
                    <w:rPr>
                      <w:rFonts w:ascii="Arial"/>
                      <w:b/>
                      <w:spacing w:val="4"/>
                      <w:sz w:val="15"/>
                    </w:rPr>
                    <w:t xml:space="preserve"> </w:t>
                  </w:r>
                  <w:r>
                    <w:rPr>
                      <w:rFonts w:ascii="Arial"/>
                      <w:b/>
                      <w:spacing w:val="-17"/>
                      <w:sz w:val="15"/>
                    </w:rPr>
                    <w:t>3</w:t>
                  </w:r>
                </w:p>
              </w:txbxContent>
            </v:textbox>
            <w10:wrap anchorx="page"/>
          </v:shape>
        </w:pict>
      </w:r>
      <w:r>
        <w:t>Sequential control is the "default" control in the sense that every statement automatically points to the next statement in the flowchart diagram. You do not need to do any extra work to make sequential control happen. However, using sequential control alo</w:t>
      </w:r>
      <w:r>
        <w:t xml:space="preserve">ne will not allow the development of solutions for most real-world problems. Most real world problems include "conditions" that determine </w:t>
      </w:r>
      <w:proofErr w:type="gramStart"/>
      <w:r>
        <w:t>what  should</w:t>
      </w:r>
      <w:proofErr w:type="gramEnd"/>
      <w:r>
        <w:t xml:space="preserve"> be done next. For example, "If it is raining, then take your umbrella," requires a decision to be made ba</w:t>
      </w:r>
      <w:r>
        <w:t>sed on the weather. The "condition" (i.e., the current weather) determines whether the action should be executed or not executed. This is called "selection</w:t>
      </w:r>
      <w:r>
        <w:rPr>
          <w:spacing w:val="-3"/>
        </w:rPr>
        <w:t xml:space="preserve"> </w:t>
      </w:r>
      <w:r>
        <w:t>control".</w:t>
      </w:r>
    </w:p>
    <w:p w:rsidR="00DA09D8" w:rsidRDefault="00DA09D8" w14:paraId="0348F6DD" w14:textId="77777777">
      <w:pPr>
        <w:pStyle w:val="BodyText"/>
      </w:pPr>
    </w:p>
    <w:p w:rsidR="00DA09D8" w:rsidRDefault="009905D5" w14:paraId="213329D8" w14:textId="77777777">
      <w:pPr>
        <w:pStyle w:val="BodyText"/>
        <w:spacing w:before="1"/>
        <w:ind w:left="140" w:right="1741" w:firstLine="55"/>
        <w:jc w:val="both"/>
      </w:pPr>
      <w:r>
        <w:t>Hence, in serious programming situations, seldom do we want the instructions to be execut</w:t>
      </w:r>
      <w:r>
        <w:t>ed sequentially. Many a times, we want a set of instructions to be executed in one situation, and an entirely different set of instructions to be executed in another situation. This kind of situation is dealt in C programs using a decision control instruct</w:t>
      </w:r>
      <w:r>
        <w:t>ion. As mentioned earlier, a decision control instruction can be implemented in C using the</w:t>
      </w:r>
    </w:p>
    <w:p w:rsidR="00DA09D8" w:rsidRDefault="00DA09D8" w14:paraId="42D907BB" w14:textId="77777777">
      <w:pPr>
        <w:pStyle w:val="BodyText"/>
        <w:spacing w:before="10"/>
        <w:rPr>
          <w:sz w:val="13"/>
        </w:rPr>
      </w:pPr>
    </w:p>
    <w:p w:rsidR="00DA09D8" w:rsidRDefault="00DA09D8" w14:paraId="1B0A6D9F" w14:textId="77777777">
      <w:pPr>
        <w:rPr>
          <w:sz w:val="13"/>
        </w:rPr>
        <w:sectPr w:rsidR="00DA09D8">
          <w:headerReference w:type="default" r:id="rId8"/>
          <w:footerReference w:type="default" r:id="rId9"/>
          <w:type w:val="continuous"/>
          <w:pgSz w:w="11910" w:h="16840" w:orient="portrait"/>
          <w:pgMar w:top="1340" w:right="1220" w:bottom="920" w:left="1300" w:header="720" w:footer="721" w:gutter="0"/>
          <w:pgNumType w:start="1"/>
          <w:cols w:space="720"/>
        </w:sectPr>
      </w:pPr>
    </w:p>
    <w:p w:rsidR="00DA09D8" w:rsidRDefault="009905D5" w14:paraId="7A1C3AAF" w14:textId="77777777">
      <w:pPr>
        <w:pStyle w:val="ListParagraph"/>
        <w:numPr>
          <w:ilvl w:val="0"/>
          <w:numId w:val="1"/>
        </w:numPr>
        <w:tabs>
          <w:tab w:val="left" w:pos="441"/>
        </w:tabs>
        <w:spacing w:before="91"/>
        <w:ind w:hanging="301"/>
      </w:pPr>
      <w:r>
        <w:t>if</w:t>
      </w:r>
      <w:r>
        <w:rPr>
          <w:spacing w:val="-2"/>
        </w:rPr>
        <w:t xml:space="preserve"> </w:t>
      </w:r>
      <w:r>
        <w:t>statement</w:t>
      </w:r>
    </w:p>
    <w:p w:rsidR="00DA09D8" w:rsidRDefault="009905D5" w14:paraId="2804482F" w14:textId="77777777">
      <w:pPr>
        <w:pStyle w:val="ListParagraph"/>
        <w:numPr>
          <w:ilvl w:val="0"/>
          <w:numId w:val="1"/>
        </w:numPr>
        <w:tabs>
          <w:tab w:val="left" w:pos="453"/>
        </w:tabs>
        <w:spacing w:before="2" w:line="252" w:lineRule="exact"/>
        <w:ind w:left="452" w:hanging="313"/>
      </w:pPr>
      <w:r>
        <w:t>if-else</w:t>
      </w:r>
      <w:r>
        <w:rPr>
          <w:spacing w:val="-3"/>
        </w:rPr>
        <w:t xml:space="preserve"> </w:t>
      </w:r>
      <w:r>
        <w:t>statement</w:t>
      </w:r>
    </w:p>
    <w:p w:rsidR="00DA09D8" w:rsidRDefault="009905D5" w14:paraId="4751E93F" w14:textId="77777777">
      <w:pPr>
        <w:pStyle w:val="ListParagraph"/>
        <w:numPr>
          <w:ilvl w:val="0"/>
          <w:numId w:val="1"/>
        </w:numPr>
        <w:tabs>
          <w:tab w:val="left" w:pos="443"/>
        </w:tabs>
        <w:spacing w:line="252" w:lineRule="exact"/>
        <w:ind w:left="442" w:hanging="303"/>
      </w:pPr>
      <w:r>
        <w:t>Conditional operators (Ternary</w:t>
      </w:r>
      <w:r>
        <w:rPr>
          <w:spacing w:val="-14"/>
        </w:rPr>
        <w:t xml:space="preserve"> </w:t>
      </w:r>
      <w:r>
        <w:t>Operator)</w:t>
      </w:r>
    </w:p>
    <w:p w:rsidR="00DA09D8" w:rsidRDefault="009905D5" w14:paraId="2C6DFC3E" w14:textId="77777777">
      <w:pPr>
        <w:spacing w:before="112"/>
        <w:ind w:left="465" w:right="93" w:hanging="325"/>
        <w:rPr>
          <w:sz w:val="18"/>
        </w:rPr>
      </w:pPr>
      <w:r>
        <w:br w:type="column"/>
      </w:r>
      <w:r>
        <w:rPr>
          <w:sz w:val="18"/>
        </w:rPr>
        <w:t>Figure 1 Sequential statements</w:t>
      </w:r>
    </w:p>
    <w:p w:rsidR="00DA09D8" w:rsidRDefault="00DA09D8" w14:paraId="12728EA6" w14:textId="77777777">
      <w:pPr>
        <w:rPr>
          <w:sz w:val="18"/>
        </w:rPr>
        <w:sectPr w:rsidR="00DA09D8">
          <w:type w:val="continuous"/>
          <w:pgSz w:w="11910" w:h="16840" w:orient="portrait"/>
          <w:pgMar w:top="1340" w:right="1220" w:bottom="920" w:left="1300" w:header="720" w:footer="720" w:gutter="0"/>
          <w:cols w:equalWidth="0" w:space="720" w:num="2">
            <w:col w:w="4126" w:space="3601"/>
            <w:col w:w="1663"/>
          </w:cols>
        </w:sectPr>
      </w:pPr>
    </w:p>
    <w:p w:rsidR="00DA09D8" w:rsidRDefault="00DA09D8" w14:paraId="4FD72BA7" w14:textId="77777777">
      <w:pPr>
        <w:pStyle w:val="BodyText"/>
        <w:rPr>
          <w:sz w:val="20"/>
        </w:rPr>
      </w:pPr>
    </w:p>
    <w:p w:rsidR="00DA09D8" w:rsidRDefault="009905D5" w14:paraId="0CB28C19" w14:textId="77777777">
      <w:pPr>
        <w:pStyle w:val="Heading1"/>
        <w:numPr>
          <w:ilvl w:val="1"/>
          <w:numId w:val="2"/>
        </w:numPr>
        <w:tabs>
          <w:tab w:val="left" w:pos="599"/>
        </w:tabs>
        <w:spacing w:before="256" w:line="325" w:lineRule="exact"/>
      </w:pPr>
      <w:r>
        <w:t>The IF</w:t>
      </w:r>
      <w:r>
        <w:rPr>
          <w:spacing w:val="-4"/>
        </w:rPr>
        <w:t xml:space="preserve"> </w:t>
      </w:r>
      <w:proofErr w:type="gramStart"/>
      <w:r>
        <w:t>statement</w:t>
      </w:r>
      <w:proofErr w:type="gramEnd"/>
    </w:p>
    <w:p w:rsidR="00DA09D8" w:rsidRDefault="009905D5" w14:paraId="38B55A2C" w14:textId="2187B32C">
      <w:pPr>
        <w:pStyle w:val="BodyText"/>
        <w:ind w:left="140" w:right="218"/>
        <w:jc w:val="both"/>
      </w:pPr>
      <w:r w:rsidR="009905D5">
        <w:rPr/>
        <w:t xml:space="preserve">The ability to control the flow of your program, letting it make decisions on what code to execute, is valuable to the programmer. The </w:t>
      </w:r>
      <w:r w:rsidRPr="331E3332" w:rsidR="009905D5">
        <w:rPr>
          <w:b w:val="1"/>
          <w:bCs w:val="1"/>
          <w:i w:val="1"/>
          <w:iCs w:val="1"/>
        </w:rPr>
        <w:t xml:space="preserve">if </w:t>
      </w:r>
      <w:r w:rsidR="009905D5">
        <w:rPr/>
        <w:t>statement allows you to control if a program enters a section of code or not based on whether a given condition is tru</w:t>
      </w:r>
      <w:r w:rsidR="009905D5">
        <w:rPr/>
        <w:t xml:space="preserve">e or false. One of the important functions of the </w:t>
      </w:r>
      <w:r w:rsidRPr="331E3332" w:rsidR="009905D5">
        <w:rPr>
          <w:b w:val="1"/>
          <w:bCs w:val="1"/>
          <w:i w:val="1"/>
          <w:iCs w:val="1"/>
        </w:rPr>
        <w:t xml:space="preserve">if </w:t>
      </w:r>
      <w:r w:rsidR="009905D5">
        <w:rPr/>
        <w:t xml:space="preserve">statement is that it allows the program to select an action based upon the user's input. For example, by using an </w:t>
      </w:r>
      <w:r w:rsidRPr="331E3332" w:rsidR="009905D5">
        <w:rPr>
          <w:b w:val="1"/>
          <w:bCs w:val="1"/>
          <w:i w:val="1"/>
          <w:iCs w:val="1"/>
        </w:rPr>
        <w:t xml:space="preserve">if </w:t>
      </w:r>
      <w:r w:rsidR="009905D5">
        <w:rPr/>
        <w:t xml:space="preserve">statement to check a user-entered password, your program can decide whether</w:t>
      </w:r>
      <w:del w:author="ASHHAD AHMED KAMRAN" w:date="2023-04-14T04:38:51.739Z" w:id="1628145130">
        <w:r w:rsidDel="009905D5">
          <w:delText xml:space="preserve"> </w:delText>
        </w:r>
      </w:del>
      <w:r w:rsidR="009905D5">
        <w:rPr/>
        <w:t xml:space="preserve">a user is </w:t>
      </w:r>
      <w:r w:rsidR="009905D5">
        <w:rPr/>
        <w:t>allowed access to the</w:t>
      </w:r>
      <w:r w:rsidR="009905D5">
        <w:rPr>
          <w:spacing w:val="-1"/>
        </w:rPr>
        <w:t xml:space="preserve"> </w:t>
      </w:r>
      <w:r w:rsidR="009905D5">
        <w:rPr/>
        <w:t>program.</w:t>
      </w:r>
    </w:p>
    <w:p w:rsidR="00DA09D8" w:rsidRDefault="00DA09D8" w14:paraId="20512194" w14:textId="77777777">
      <w:pPr>
        <w:jc w:val="both"/>
        <w:sectPr w:rsidR="00DA09D8">
          <w:type w:val="continuous"/>
          <w:pgSz w:w="11910" w:h="16840" w:orient="portrait"/>
          <w:pgMar w:top="1340" w:right="1220" w:bottom="920" w:left="1300" w:header="720" w:footer="720" w:gutter="0"/>
          <w:cols w:space="720"/>
        </w:sectPr>
      </w:pPr>
    </w:p>
    <w:p w:rsidR="00DA09D8" w:rsidRDefault="009905D5" w14:paraId="6381EB34" w14:textId="77777777">
      <w:pPr>
        <w:pStyle w:val="BodyText"/>
        <w:spacing w:before="81"/>
        <w:ind w:left="140" w:right="223"/>
        <w:jc w:val="both"/>
      </w:pPr>
      <w:r>
        <w:lastRenderedPageBreak/>
        <w:t>Without a conditional statement such as the if statement, programs would run almost the exact same way every time, always following the same sequence of function calls. If statements allow the flow of the program to be changed, this leads to more interesti</w:t>
      </w:r>
      <w:r>
        <w:t>ng code.</w:t>
      </w:r>
    </w:p>
    <w:p w:rsidR="00DA09D8" w:rsidRDefault="00DA09D8" w14:paraId="0A290BD3" w14:textId="77777777">
      <w:pPr>
        <w:pStyle w:val="BodyText"/>
        <w:spacing w:before="10"/>
        <w:rPr>
          <w:sz w:val="20"/>
        </w:rPr>
      </w:pPr>
    </w:p>
    <w:p w:rsidR="00DA09D8" w:rsidRDefault="009905D5" w14:paraId="63B760A3" w14:textId="77777777">
      <w:pPr>
        <w:pStyle w:val="BodyText"/>
        <w:ind w:left="4041" w:right="213"/>
        <w:jc w:val="both"/>
      </w:pPr>
      <w:r>
        <w:pict w14:anchorId="5F5DC799">
          <v:shape id="_x0000_s1037" style="position:absolute;left:0;text-align:left;margin-left:82.7pt;margin-top:63.15pt;width:166.45pt;height:167.8pt;z-index:-15882240;mso-position-horizontal-relative:page" filled="f" stroked="f" type="#_x0000_t202">
            <v:textbox inset="0,0,0,0">
              <w:txbxContent>
                <w:p w:rsidR="00DA09D8" w:rsidRDefault="009905D5" w14:paraId="7153E465" w14:textId="77777777">
                  <w:pPr>
                    <w:spacing w:line="190" w:lineRule="exact"/>
                    <w:ind w:left="2"/>
                    <w:jc w:val="center"/>
                    <w:rPr>
                      <w:rFonts w:ascii="Arial"/>
                      <w:b/>
                      <w:sz w:val="17"/>
                    </w:rPr>
                  </w:pPr>
                  <w:r>
                    <w:rPr>
                      <w:rFonts w:ascii="Arial"/>
                      <w:b/>
                      <w:sz w:val="17"/>
                    </w:rPr>
                    <w:t>Statement 1</w:t>
                  </w:r>
                </w:p>
                <w:p w:rsidR="00DA09D8" w:rsidRDefault="00DA09D8" w14:paraId="3A6DF94B" w14:textId="77777777">
                  <w:pPr>
                    <w:pStyle w:val="BodyText"/>
                    <w:rPr>
                      <w:rFonts w:ascii="Arial"/>
                      <w:b/>
                      <w:sz w:val="18"/>
                    </w:rPr>
                  </w:pPr>
                </w:p>
                <w:p w:rsidR="00DA09D8" w:rsidRDefault="00DA09D8" w14:paraId="28017CCD" w14:textId="77777777">
                  <w:pPr>
                    <w:pStyle w:val="BodyText"/>
                    <w:rPr>
                      <w:rFonts w:ascii="Arial"/>
                      <w:b/>
                      <w:sz w:val="18"/>
                    </w:rPr>
                  </w:pPr>
                </w:p>
                <w:p w:rsidR="00DA09D8" w:rsidRDefault="00DA09D8" w14:paraId="5C1D940C" w14:textId="77777777">
                  <w:pPr>
                    <w:pStyle w:val="BodyText"/>
                    <w:rPr>
                      <w:rFonts w:ascii="Arial"/>
                      <w:b/>
                      <w:sz w:val="18"/>
                    </w:rPr>
                  </w:pPr>
                </w:p>
                <w:p w:rsidR="00DA09D8" w:rsidRDefault="009905D5" w14:paraId="75C56673" w14:textId="77777777">
                  <w:pPr>
                    <w:spacing w:before="140"/>
                    <w:ind w:left="24"/>
                    <w:jc w:val="center"/>
                    <w:rPr>
                      <w:rFonts w:ascii="Arial"/>
                      <w:b/>
                      <w:sz w:val="17"/>
                    </w:rPr>
                  </w:pPr>
                  <w:r>
                    <w:rPr>
                      <w:rFonts w:ascii="Arial"/>
                      <w:b/>
                      <w:sz w:val="17"/>
                    </w:rPr>
                    <w:t>Decision</w:t>
                  </w:r>
                </w:p>
                <w:p w:rsidR="00DA09D8" w:rsidRDefault="00DA09D8" w14:paraId="30F83EAB" w14:textId="77777777">
                  <w:pPr>
                    <w:pStyle w:val="BodyText"/>
                    <w:rPr>
                      <w:rFonts w:ascii="Arial"/>
                      <w:b/>
                      <w:sz w:val="18"/>
                    </w:rPr>
                  </w:pPr>
                </w:p>
                <w:p w:rsidR="00DA09D8" w:rsidRDefault="00DA09D8" w14:paraId="3E88E762" w14:textId="77777777">
                  <w:pPr>
                    <w:pStyle w:val="BodyText"/>
                    <w:rPr>
                      <w:rFonts w:ascii="Arial"/>
                      <w:b/>
                      <w:sz w:val="18"/>
                    </w:rPr>
                  </w:pPr>
                </w:p>
                <w:p w:rsidR="00DA09D8" w:rsidRDefault="00DA09D8" w14:paraId="25217C76" w14:textId="77777777">
                  <w:pPr>
                    <w:pStyle w:val="BodyText"/>
                    <w:rPr>
                      <w:rFonts w:ascii="Arial"/>
                      <w:b/>
                      <w:sz w:val="18"/>
                    </w:rPr>
                  </w:pPr>
                </w:p>
                <w:p w:rsidR="00DA09D8" w:rsidRDefault="00DA09D8" w14:paraId="10B076E3" w14:textId="77777777">
                  <w:pPr>
                    <w:pStyle w:val="BodyText"/>
                    <w:rPr>
                      <w:rFonts w:ascii="Arial"/>
                      <w:b/>
                      <w:sz w:val="25"/>
                    </w:rPr>
                  </w:pPr>
                </w:p>
                <w:p w:rsidR="00DA09D8" w:rsidRDefault="009905D5" w14:paraId="5CCDA8E5" w14:textId="77777777">
                  <w:pPr>
                    <w:tabs>
                      <w:tab w:val="left" w:pos="2264"/>
                    </w:tabs>
                    <w:jc w:val="center"/>
                    <w:rPr>
                      <w:rFonts w:ascii="Arial"/>
                      <w:b/>
                      <w:sz w:val="17"/>
                    </w:rPr>
                  </w:pPr>
                  <w:r>
                    <w:rPr>
                      <w:rFonts w:ascii="Arial"/>
                      <w:b/>
                      <w:sz w:val="17"/>
                    </w:rPr>
                    <w:t>Statement</w:t>
                  </w:r>
                  <w:r>
                    <w:rPr>
                      <w:rFonts w:ascii="Arial"/>
                      <w:b/>
                      <w:spacing w:val="-3"/>
                      <w:sz w:val="17"/>
                    </w:rPr>
                    <w:t xml:space="preserve"> </w:t>
                  </w:r>
                  <w:r>
                    <w:rPr>
                      <w:rFonts w:ascii="Arial"/>
                      <w:b/>
                      <w:sz w:val="17"/>
                    </w:rPr>
                    <w:t>2a</w:t>
                  </w:r>
                  <w:r>
                    <w:rPr>
                      <w:rFonts w:ascii="Arial"/>
                      <w:b/>
                      <w:sz w:val="17"/>
                    </w:rPr>
                    <w:tab/>
                    <w:t>Statement</w:t>
                  </w:r>
                  <w:r>
                    <w:rPr>
                      <w:rFonts w:ascii="Arial"/>
                      <w:b/>
                      <w:spacing w:val="-5"/>
                      <w:sz w:val="17"/>
                    </w:rPr>
                    <w:t xml:space="preserve"> </w:t>
                  </w:r>
                  <w:r>
                    <w:rPr>
                      <w:rFonts w:ascii="Arial"/>
                      <w:b/>
                      <w:spacing w:val="-8"/>
                      <w:sz w:val="17"/>
                    </w:rPr>
                    <w:t>2b</w:t>
                  </w:r>
                </w:p>
                <w:p w:rsidR="00DA09D8" w:rsidRDefault="00DA09D8" w14:paraId="58D54F81" w14:textId="77777777">
                  <w:pPr>
                    <w:pStyle w:val="BodyText"/>
                    <w:rPr>
                      <w:rFonts w:ascii="Arial"/>
                      <w:b/>
                      <w:sz w:val="18"/>
                    </w:rPr>
                  </w:pPr>
                </w:p>
                <w:p w:rsidR="00DA09D8" w:rsidRDefault="00DA09D8" w14:paraId="0A57DA70" w14:textId="77777777">
                  <w:pPr>
                    <w:pStyle w:val="BodyText"/>
                    <w:rPr>
                      <w:rFonts w:ascii="Arial"/>
                      <w:b/>
                      <w:sz w:val="18"/>
                    </w:rPr>
                  </w:pPr>
                </w:p>
                <w:p w:rsidR="00DA09D8" w:rsidRDefault="00DA09D8" w14:paraId="6763B49B" w14:textId="77777777">
                  <w:pPr>
                    <w:pStyle w:val="BodyText"/>
                    <w:rPr>
                      <w:rFonts w:ascii="Arial"/>
                      <w:b/>
                      <w:sz w:val="18"/>
                    </w:rPr>
                  </w:pPr>
                </w:p>
                <w:p w:rsidR="00DA09D8" w:rsidRDefault="00DA09D8" w14:paraId="771487CE" w14:textId="77777777">
                  <w:pPr>
                    <w:pStyle w:val="BodyText"/>
                    <w:spacing w:before="1"/>
                    <w:rPr>
                      <w:rFonts w:ascii="Arial"/>
                      <w:b/>
                      <w:sz w:val="25"/>
                    </w:rPr>
                  </w:pPr>
                </w:p>
                <w:p w:rsidR="00DA09D8" w:rsidRDefault="009905D5" w14:paraId="69AAE072" w14:textId="77777777">
                  <w:pPr>
                    <w:ind w:left="2"/>
                    <w:jc w:val="center"/>
                    <w:rPr>
                      <w:rFonts w:ascii="Arial"/>
                      <w:b/>
                      <w:sz w:val="17"/>
                    </w:rPr>
                  </w:pPr>
                  <w:r>
                    <w:rPr>
                      <w:rFonts w:ascii="Arial"/>
                      <w:b/>
                      <w:sz w:val="17"/>
                    </w:rPr>
                    <w:t>Statement 3</w:t>
                  </w:r>
                </w:p>
              </w:txbxContent>
            </v:textbox>
            <w10:wrap anchorx="page"/>
          </v:shape>
        </w:pict>
      </w:r>
      <w:r>
        <w:pict w14:anchorId="2BBF1B7D">
          <v:group id="_x0000_s1030" style="position:absolute;left:0;text-align:left;margin-left:73.55pt;margin-top:.65pt;width:183.7pt;height:293.3pt;z-index:15734784;mso-position-horizontal-relative:page" coordsize="3674,5866" coordorigin="1471,13">
            <v:shape id="_x0000_s1036" style="position:absolute;left:1471;top:13;width:3674;height:5866" type="#_x0000_t75">
              <v:imagedata o:title="" r:id="rId10"/>
            </v:shape>
            <v:shape id="_x0000_s1035" style="position:absolute;left:2839;top:1262;width:981;height:190" filled="f" stroked="f" type="#_x0000_t202">
              <v:textbox inset="0,0,0,0">
                <w:txbxContent>
                  <w:p w:rsidR="00DA09D8" w:rsidRDefault="009905D5" w14:paraId="28139E98" w14:textId="77777777">
                    <w:pPr>
                      <w:spacing w:line="190" w:lineRule="exact"/>
                      <w:rPr>
                        <w:rFonts w:ascii="Arial"/>
                        <w:b/>
                        <w:sz w:val="17"/>
                      </w:rPr>
                    </w:pPr>
                    <w:r>
                      <w:rPr>
                        <w:rFonts w:ascii="Arial"/>
                        <w:b/>
                        <w:sz w:val="17"/>
                      </w:rPr>
                      <w:t>Statement 1</w:t>
                    </w:r>
                  </w:p>
                </w:txbxContent>
              </v:textbox>
            </v:shape>
            <v:shape id="_x0000_s1034" style="position:absolute;left:2976;top:2219;width:728;height:190" filled="f" stroked="f" type="#_x0000_t202">
              <v:textbox inset="0,0,0,0">
                <w:txbxContent>
                  <w:p w:rsidR="00DA09D8" w:rsidRDefault="009905D5" w14:paraId="122807D6" w14:textId="77777777">
                    <w:pPr>
                      <w:spacing w:line="190" w:lineRule="exact"/>
                      <w:rPr>
                        <w:rFonts w:ascii="Arial"/>
                        <w:b/>
                        <w:sz w:val="17"/>
                      </w:rPr>
                    </w:pPr>
                    <w:r>
                      <w:rPr>
                        <w:rFonts w:ascii="Arial"/>
                        <w:b/>
                        <w:sz w:val="17"/>
                      </w:rPr>
                      <w:t>Decision</w:t>
                    </w:r>
                  </w:p>
                </w:txbxContent>
              </v:textbox>
            </v:shape>
            <v:shape id="_x0000_s1033" style="position:absolute;left:1654;top:3323;width:1076;height:190" filled="f" stroked="f" type="#_x0000_t202">
              <v:textbox inset="0,0,0,0">
                <w:txbxContent>
                  <w:p w:rsidR="00DA09D8" w:rsidRDefault="009905D5" w14:paraId="28E4325C" w14:textId="77777777">
                    <w:pPr>
                      <w:spacing w:line="190" w:lineRule="exact"/>
                      <w:rPr>
                        <w:rFonts w:ascii="Arial"/>
                        <w:b/>
                        <w:sz w:val="17"/>
                      </w:rPr>
                    </w:pPr>
                    <w:r>
                      <w:rPr>
                        <w:rFonts w:ascii="Arial"/>
                        <w:b/>
                        <w:sz w:val="17"/>
                      </w:rPr>
                      <w:t>Statement 2a</w:t>
                    </w:r>
                  </w:p>
                </w:txbxContent>
              </v:textbox>
            </v:shape>
            <v:shape id="_x0000_s1032" style="position:absolute;left:3918;top:3323;width:1085;height:190" filled="f" stroked="f" type="#_x0000_t202">
              <v:textbox inset="0,0,0,0">
                <w:txbxContent>
                  <w:p w:rsidR="00DA09D8" w:rsidRDefault="009905D5" w14:paraId="48172B84" w14:textId="77777777">
                    <w:pPr>
                      <w:spacing w:line="190" w:lineRule="exact"/>
                      <w:rPr>
                        <w:rFonts w:ascii="Arial"/>
                        <w:b/>
                        <w:sz w:val="17"/>
                      </w:rPr>
                    </w:pPr>
                    <w:r>
                      <w:rPr>
                        <w:rFonts w:ascii="Arial"/>
                        <w:b/>
                        <w:sz w:val="17"/>
                      </w:rPr>
                      <w:t>Statement 2b</w:t>
                    </w:r>
                  </w:p>
                </w:txbxContent>
              </v:textbox>
            </v:shape>
            <v:shape id="_x0000_s1031" style="position:absolute;left:2839;top:4428;width:981;height:190" filled="f" stroked="f" type="#_x0000_t202">
              <v:textbox inset="0,0,0,0">
                <w:txbxContent>
                  <w:p w:rsidR="00DA09D8" w:rsidRDefault="009905D5" w14:paraId="160412A1" w14:textId="77777777">
                    <w:pPr>
                      <w:spacing w:line="190" w:lineRule="exact"/>
                      <w:rPr>
                        <w:rFonts w:ascii="Arial"/>
                        <w:b/>
                        <w:sz w:val="17"/>
                      </w:rPr>
                    </w:pPr>
                    <w:r>
                      <w:rPr>
                        <w:rFonts w:ascii="Arial"/>
                        <w:b/>
                        <w:sz w:val="17"/>
                      </w:rPr>
                      <w:t>Statement 3</w:t>
                    </w:r>
                  </w:p>
                </w:txbxContent>
              </v:textbox>
            </v:shape>
            <w10:wrap anchorx="page"/>
          </v:group>
        </w:pict>
      </w:r>
      <w:r>
        <w:t xml:space="preserve">Before discussing the actual structure of if statement, let us examine the meaning of TRUE and FALSE in computer terminology. A true statement is one that evaluates to a nonzero number. A false statement evaluates to zero. When you perform comparison with </w:t>
      </w:r>
      <w:r>
        <w:t>the relational operators, the operator will return 1 if the comparison is true, or 0 if the comparison is false. For example, the check 0 == 2 evaluates to 0. The check “2</w:t>
      </w:r>
    </w:p>
    <w:p w:rsidR="00DA09D8" w:rsidRDefault="009905D5" w14:paraId="0D0335E5" w14:textId="77777777">
      <w:pPr>
        <w:pStyle w:val="BodyText"/>
        <w:ind w:left="4041" w:right="216"/>
        <w:jc w:val="both"/>
      </w:pPr>
      <w:r>
        <w:t xml:space="preserve">== 2” evaluates to a 1. If this confuses you, try to use a </w:t>
      </w:r>
      <w:proofErr w:type="spellStart"/>
      <w:r>
        <w:t>printf</w:t>
      </w:r>
      <w:proofErr w:type="spellEnd"/>
      <w:r>
        <w:t xml:space="preserve"> statement to outpu</w:t>
      </w:r>
      <w:r>
        <w:t>t the result of those various comparisons</w:t>
      </w:r>
    </w:p>
    <w:p w:rsidR="00DA09D8" w:rsidRDefault="00DA09D8" w14:paraId="4F373C27" w14:textId="77777777">
      <w:pPr>
        <w:pStyle w:val="BodyText"/>
        <w:rPr>
          <w:sz w:val="21"/>
        </w:rPr>
      </w:pPr>
    </w:p>
    <w:p w:rsidR="00DA09D8" w:rsidRDefault="009905D5" w14:paraId="150B7338" w14:textId="77777777">
      <w:pPr>
        <w:pStyle w:val="BodyText"/>
        <w:ind w:left="4041"/>
        <w:jc w:val="both"/>
      </w:pPr>
      <w:r>
        <w:t xml:space="preserve">(for example: </w:t>
      </w:r>
      <w:proofErr w:type="spellStart"/>
      <w:r>
        <w:t>printf</w:t>
      </w:r>
      <w:proofErr w:type="spellEnd"/>
      <w:r>
        <w:t xml:space="preserve"> </w:t>
      </w:r>
      <w:proofErr w:type="gramStart"/>
      <w:r>
        <w:t>( "</w:t>
      </w:r>
      <w:proofErr w:type="gramEnd"/>
      <w:r>
        <w:t>%d", 2 == 1 )</w:t>
      </w:r>
    </w:p>
    <w:p w:rsidR="00DA09D8" w:rsidRDefault="00DA09D8" w14:paraId="734FF705" w14:textId="77777777">
      <w:pPr>
        <w:pStyle w:val="BodyText"/>
        <w:spacing w:before="9"/>
        <w:rPr>
          <w:sz w:val="20"/>
        </w:rPr>
      </w:pPr>
    </w:p>
    <w:p w:rsidR="00DA09D8" w:rsidRDefault="009905D5" w14:paraId="5DC46630" w14:textId="77777777">
      <w:pPr>
        <w:pStyle w:val="BodyText"/>
        <w:ind w:left="4041" w:right="218"/>
        <w:jc w:val="both"/>
      </w:pPr>
      <w:r>
        <w:t xml:space="preserve">When programming, the aim of the program will often require the checking of one value stored by a variable against another value to determine whether one is larger, smaller, </w:t>
      </w:r>
      <w:r>
        <w:t>or equal to the other.</w:t>
      </w:r>
    </w:p>
    <w:p w:rsidR="00DA09D8" w:rsidRDefault="00DA09D8" w14:paraId="52912484" w14:textId="77777777">
      <w:pPr>
        <w:pStyle w:val="BodyText"/>
        <w:rPr>
          <w:sz w:val="21"/>
        </w:rPr>
      </w:pPr>
    </w:p>
    <w:p w:rsidR="00DA09D8" w:rsidRDefault="009905D5" w14:paraId="2532B711" w14:textId="77777777">
      <w:pPr>
        <w:pStyle w:val="BodyText"/>
        <w:spacing w:line="465" w:lineRule="auto"/>
        <w:ind w:left="4041" w:right="218"/>
        <w:jc w:val="both"/>
      </w:pPr>
      <w:r>
        <w:t xml:space="preserve">There are </w:t>
      </w:r>
      <w:proofErr w:type="gramStart"/>
      <w:r>
        <w:t>a number of</w:t>
      </w:r>
      <w:proofErr w:type="gramEnd"/>
      <w:r>
        <w:t xml:space="preserve"> operators that allow these checks. Here are the relational operators, as they are known,</w:t>
      </w:r>
    </w:p>
    <w:p w:rsidR="00DA09D8" w:rsidRDefault="00DA09D8" w14:paraId="25A5DC39" w14:textId="77777777">
      <w:pPr>
        <w:spacing w:line="465" w:lineRule="auto"/>
        <w:jc w:val="both"/>
        <w:sectPr w:rsidR="00DA09D8">
          <w:pgSz w:w="11910" w:h="16840" w:orient="portrait"/>
          <w:pgMar w:top="1340" w:right="1220" w:bottom="920" w:left="1300" w:header="720" w:footer="721" w:gutter="0"/>
          <w:cols w:space="720"/>
        </w:sectPr>
      </w:pPr>
    </w:p>
    <w:p w:rsidR="00DA09D8" w:rsidRDefault="00DA09D8" w14:paraId="66FE3066" w14:textId="77777777">
      <w:pPr>
        <w:pStyle w:val="BodyText"/>
        <w:spacing w:before="3"/>
        <w:rPr>
          <w:sz w:val="18"/>
        </w:rPr>
      </w:pPr>
    </w:p>
    <w:p w:rsidR="00DA09D8" w:rsidRDefault="009905D5" w14:paraId="4093B403" w14:textId="77777777">
      <w:pPr>
        <w:ind w:left="486"/>
        <w:rPr>
          <w:sz w:val="20"/>
        </w:rPr>
      </w:pPr>
      <w:r>
        <w:rPr>
          <w:sz w:val="20"/>
        </w:rPr>
        <w:t>Figure 2 - Decision control</w:t>
      </w:r>
      <w:r>
        <w:rPr>
          <w:spacing w:val="-23"/>
          <w:sz w:val="20"/>
        </w:rPr>
        <w:t xml:space="preserve"> </w:t>
      </w:r>
      <w:r>
        <w:rPr>
          <w:sz w:val="20"/>
        </w:rPr>
        <w:t>statements</w:t>
      </w:r>
    </w:p>
    <w:p w:rsidR="00DA09D8" w:rsidRDefault="009905D5" w14:paraId="7D6DB3B3" w14:textId="77777777">
      <w:pPr>
        <w:pStyle w:val="BodyText"/>
        <w:spacing w:before="122"/>
        <w:ind w:left="458"/>
      </w:pPr>
      <w:r>
        <w:br w:type="column"/>
      </w:r>
      <w:r>
        <w:t>along with examples:</w:t>
      </w:r>
    </w:p>
    <w:p w:rsidR="00DA09D8" w:rsidRDefault="00DA09D8" w14:paraId="7493C758" w14:textId="77777777">
      <w:pPr>
        <w:sectPr w:rsidR="00DA09D8">
          <w:type w:val="continuous"/>
          <w:pgSz w:w="11910" w:h="16840" w:orient="portrait"/>
          <w:pgMar w:top="1340" w:right="1220" w:bottom="920" w:left="1300" w:header="720" w:footer="720" w:gutter="0"/>
          <w:cols w:equalWidth="0" w:space="720" w:num="2">
            <w:col w:w="3543" w:space="40"/>
            <w:col w:w="5807"/>
          </w:cols>
        </w:sectPr>
      </w:pPr>
    </w:p>
    <w:p w:rsidR="00DA09D8" w:rsidRDefault="00DA09D8" w14:paraId="64537BC5" w14:textId="77777777">
      <w:pPr>
        <w:pStyle w:val="BodyText"/>
        <w:spacing w:before="7"/>
        <w:rPr>
          <w:sz w:val="15"/>
        </w:rPr>
      </w:pPr>
    </w:p>
    <w:p w:rsidR="00DA09D8" w:rsidRDefault="009905D5" w14:paraId="71C017B2" w14:textId="77777777">
      <w:pPr>
        <w:pStyle w:val="BodyText"/>
        <w:ind w:left="821"/>
        <w:rPr>
          <w:sz w:val="20"/>
        </w:rPr>
      </w:pPr>
      <w:r>
        <w:rPr>
          <w:noProof/>
          <w:sz w:val="20"/>
        </w:rPr>
        <w:drawing>
          <wp:inline distT="0" distB="0" distL="0" distR="0" wp14:anchorId="5D8E5B42" wp14:editId="394FCC71">
            <wp:extent cx="4868566" cy="2561844"/>
            <wp:effectExtent l="0" t="0" r="0" b="0"/>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1" cstate="print"/>
                    <a:stretch>
                      <a:fillRect/>
                    </a:stretch>
                  </pic:blipFill>
                  <pic:spPr>
                    <a:xfrm>
                      <a:off x="0" y="0"/>
                      <a:ext cx="4868566" cy="2561844"/>
                    </a:xfrm>
                    <a:prstGeom prst="rect">
                      <a:avLst/>
                    </a:prstGeom>
                  </pic:spPr>
                </pic:pic>
              </a:graphicData>
            </a:graphic>
          </wp:inline>
        </w:drawing>
      </w:r>
    </w:p>
    <w:p w:rsidR="00DA09D8" w:rsidRDefault="00DA09D8" w14:paraId="7159ED6A" w14:textId="77777777">
      <w:pPr>
        <w:pStyle w:val="BodyText"/>
        <w:spacing w:before="8"/>
        <w:rPr>
          <w:sz w:val="13"/>
        </w:rPr>
      </w:pPr>
    </w:p>
    <w:p w:rsidR="00DA09D8" w:rsidRDefault="009905D5" w14:paraId="21F5EF20" w14:textId="77777777">
      <w:pPr>
        <w:spacing w:before="90"/>
        <w:ind w:left="2667" w:right="2743"/>
        <w:jc w:val="center"/>
        <w:rPr>
          <w:sz w:val="24"/>
        </w:rPr>
      </w:pPr>
      <w:r>
        <w:rPr>
          <w:sz w:val="24"/>
        </w:rPr>
        <w:t>Figure 3 - Relational operators explained</w:t>
      </w:r>
    </w:p>
    <w:p w:rsidR="00DA09D8" w:rsidRDefault="00DA09D8" w14:paraId="72E35C97" w14:textId="77777777">
      <w:pPr>
        <w:pStyle w:val="BodyText"/>
        <w:rPr>
          <w:sz w:val="26"/>
        </w:rPr>
      </w:pPr>
    </w:p>
    <w:p w:rsidR="00DA09D8" w:rsidRDefault="009905D5" w14:paraId="1763EF04" w14:textId="77777777">
      <w:pPr>
        <w:pStyle w:val="BodyText"/>
        <w:spacing w:before="195"/>
        <w:ind w:left="140" w:right="217"/>
        <w:jc w:val="both"/>
      </w:pPr>
      <w:r>
        <w:t xml:space="preserve">It is highly probable that you have seen these before, probably with slightly different symbols. They should not present any hindrance to understanding. Now that you understand TRUE </w:t>
      </w:r>
      <w:proofErr w:type="gramStart"/>
      <w:r>
        <w:t>and  FALSE</w:t>
      </w:r>
      <w:proofErr w:type="gramEnd"/>
      <w:r>
        <w:t xml:space="preserve">  well as the compari</w:t>
      </w:r>
      <w:r>
        <w:t>son operators, let us look at the actual structure of if</w:t>
      </w:r>
      <w:r>
        <w:rPr>
          <w:spacing w:val="-14"/>
        </w:rPr>
        <w:t xml:space="preserve"> </w:t>
      </w:r>
      <w:r>
        <w:t>statements.</w:t>
      </w:r>
    </w:p>
    <w:p w:rsidR="00DA09D8" w:rsidRDefault="00DA09D8" w14:paraId="6FD51E21" w14:textId="77777777">
      <w:pPr>
        <w:jc w:val="both"/>
        <w:sectPr w:rsidR="00DA09D8">
          <w:type w:val="continuous"/>
          <w:pgSz w:w="11910" w:h="16840" w:orient="portrait"/>
          <w:pgMar w:top="1340" w:right="1220" w:bottom="920" w:left="1300" w:header="720" w:footer="720" w:gutter="0"/>
          <w:cols w:space="720"/>
        </w:sectPr>
      </w:pPr>
    </w:p>
    <w:p w:rsidR="00DA09D8" w:rsidRDefault="00DA09D8" w14:paraId="5DF1C23C" w14:textId="77777777">
      <w:pPr>
        <w:pStyle w:val="BodyText"/>
        <w:rPr>
          <w:sz w:val="20"/>
        </w:rPr>
      </w:pPr>
    </w:p>
    <w:p w:rsidR="00DA09D8" w:rsidRDefault="00DA09D8" w14:paraId="1EB56784" w14:textId="77777777">
      <w:pPr>
        <w:pStyle w:val="BodyText"/>
        <w:spacing w:before="9"/>
      </w:pPr>
    </w:p>
    <w:p w:rsidR="00DA09D8" w:rsidRDefault="009905D5" w14:paraId="30510620" w14:textId="77777777">
      <w:pPr>
        <w:pStyle w:val="ListParagraph"/>
        <w:numPr>
          <w:ilvl w:val="2"/>
          <w:numId w:val="2"/>
        </w:numPr>
        <w:tabs>
          <w:tab w:val="left" w:pos="779"/>
        </w:tabs>
        <w:spacing w:before="100"/>
        <w:rPr>
          <w:rFonts w:ascii="Caladea"/>
          <w:b/>
          <w:sz w:val="26"/>
        </w:rPr>
      </w:pPr>
      <w:r>
        <w:rPr>
          <w:rFonts w:ascii="Caladea"/>
          <w:b/>
          <w:sz w:val="26"/>
        </w:rPr>
        <w:t>Basic If</w:t>
      </w:r>
      <w:r>
        <w:rPr>
          <w:rFonts w:ascii="Caladea"/>
          <w:b/>
          <w:spacing w:val="-2"/>
          <w:sz w:val="26"/>
        </w:rPr>
        <w:t xml:space="preserve"> </w:t>
      </w:r>
      <w:r>
        <w:rPr>
          <w:rFonts w:ascii="Caladea"/>
          <w:b/>
          <w:sz w:val="26"/>
        </w:rPr>
        <w:t>Syntax</w:t>
      </w:r>
    </w:p>
    <w:p w:rsidR="00DA09D8" w:rsidRDefault="00DA09D8" w14:paraId="2F64C4EE" w14:textId="77777777">
      <w:pPr>
        <w:pStyle w:val="BodyText"/>
        <w:spacing w:before="7"/>
        <w:rPr>
          <w:rFonts w:ascii="Caladea"/>
          <w:b/>
          <w:sz w:val="41"/>
        </w:rPr>
      </w:pPr>
    </w:p>
    <w:p w:rsidR="00DA09D8" w:rsidRDefault="009905D5" w14:paraId="47E3A6FE" w14:textId="77777777">
      <w:pPr>
        <w:pStyle w:val="BodyText"/>
        <w:ind w:left="140"/>
      </w:pPr>
      <w:r>
        <w:t>The structure of an if statement is as follows:</w:t>
      </w:r>
    </w:p>
    <w:p w:rsidR="00DA09D8" w:rsidRDefault="00DA09D8" w14:paraId="038A3186" w14:textId="77777777">
      <w:pPr>
        <w:pStyle w:val="BodyText"/>
        <w:spacing w:before="3"/>
        <w:rPr>
          <w:sz w:val="21"/>
        </w:rPr>
      </w:pPr>
    </w:p>
    <w:p w:rsidR="00DA09D8" w:rsidRDefault="009905D5" w14:paraId="679A8D96" w14:textId="77777777">
      <w:pPr>
        <w:pStyle w:val="Heading2"/>
      </w:pPr>
      <w:r>
        <w:t xml:space="preserve">if </w:t>
      </w:r>
      <w:proofErr w:type="gramStart"/>
      <w:r>
        <w:t>( statement</w:t>
      </w:r>
      <w:proofErr w:type="gramEnd"/>
      <w:r>
        <w:t xml:space="preserve"> is TRUE</w:t>
      </w:r>
      <w:r>
        <w:rPr>
          <w:spacing w:val="-10"/>
        </w:rPr>
        <w:t xml:space="preserve"> </w:t>
      </w:r>
      <w:r>
        <w:t>)</w:t>
      </w:r>
    </w:p>
    <w:p w:rsidR="00DA09D8" w:rsidRDefault="00DA09D8" w14:paraId="2F369E44" w14:textId="77777777">
      <w:pPr>
        <w:pStyle w:val="BodyText"/>
        <w:rPr>
          <w:b/>
          <w:sz w:val="21"/>
        </w:rPr>
      </w:pPr>
    </w:p>
    <w:p w:rsidR="00DA09D8" w:rsidRDefault="009905D5" w14:paraId="5D626A52" w14:textId="77777777">
      <w:pPr>
        <w:ind w:left="140"/>
        <w:rPr>
          <w:b/>
        </w:rPr>
      </w:pPr>
      <w:r>
        <w:rPr>
          <w:b/>
        </w:rPr>
        <w:t>{</w:t>
      </w:r>
    </w:p>
    <w:p w:rsidR="00DA09D8" w:rsidRDefault="00DA09D8" w14:paraId="2395C0E7" w14:textId="77777777">
      <w:pPr>
        <w:pStyle w:val="BodyText"/>
        <w:spacing w:before="9"/>
        <w:rPr>
          <w:b/>
          <w:sz w:val="20"/>
        </w:rPr>
      </w:pPr>
    </w:p>
    <w:p w:rsidR="00DA09D8" w:rsidRDefault="009905D5" w14:paraId="43163416" w14:textId="77777777">
      <w:pPr>
        <w:ind w:left="140"/>
        <w:rPr>
          <w:b/>
        </w:rPr>
      </w:pPr>
      <w:r>
        <w:rPr>
          <w:b/>
        </w:rPr>
        <w:t>Execute this line of</w:t>
      </w:r>
      <w:r>
        <w:rPr>
          <w:b/>
          <w:spacing w:val="-6"/>
        </w:rPr>
        <w:t xml:space="preserve"> </w:t>
      </w:r>
      <w:r>
        <w:rPr>
          <w:b/>
        </w:rPr>
        <w:t>code</w:t>
      </w:r>
    </w:p>
    <w:p w:rsidR="00DA09D8" w:rsidRDefault="00DA09D8" w14:paraId="45D9057C" w14:textId="77777777">
      <w:pPr>
        <w:pStyle w:val="BodyText"/>
        <w:spacing w:before="9"/>
        <w:rPr>
          <w:b/>
          <w:sz w:val="20"/>
        </w:rPr>
      </w:pPr>
    </w:p>
    <w:p w:rsidR="00DA09D8" w:rsidRDefault="009905D5" w14:paraId="31B4498E" w14:textId="77777777">
      <w:pPr>
        <w:ind w:left="140"/>
        <w:rPr>
          <w:b/>
        </w:rPr>
      </w:pPr>
      <w:r>
        <w:rPr>
          <w:b/>
        </w:rPr>
        <w:t>}</w:t>
      </w:r>
    </w:p>
    <w:p w:rsidR="00DA09D8" w:rsidRDefault="00DA09D8" w14:paraId="6C768874" w14:textId="77777777">
      <w:pPr>
        <w:pStyle w:val="BodyText"/>
        <w:spacing w:before="6"/>
        <w:rPr>
          <w:b/>
          <w:sz w:val="20"/>
        </w:rPr>
      </w:pPr>
    </w:p>
    <w:p w:rsidR="00DA09D8" w:rsidRDefault="009905D5" w14:paraId="1A5DA901" w14:textId="77777777">
      <w:pPr>
        <w:pStyle w:val="BodyText"/>
        <w:ind w:left="140"/>
      </w:pPr>
      <w:r>
        <w:t>Here is a simple example that shows the syntax:</w:t>
      </w:r>
    </w:p>
    <w:p w:rsidR="00DA09D8" w:rsidRDefault="00DA09D8" w14:paraId="16293D58" w14:textId="77777777">
      <w:pPr>
        <w:pStyle w:val="BodyText"/>
        <w:spacing w:before="3"/>
        <w:rPr>
          <w:sz w:val="21"/>
        </w:rPr>
      </w:pPr>
    </w:p>
    <w:p w:rsidR="00DA09D8" w:rsidRDefault="009905D5" w14:paraId="4723125D" w14:textId="77777777">
      <w:pPr>
        <w:pStyle w:val="Heading2"/>
      </w:pPr>
      <w:r>
        <w:t xml:space="preserve">if </w:t>
      </w:r>
      <w:proofErr w:type="gramStart"/>
      <w:r>
        <w:t>( 5</w:t>
      </w:r>
      <w:proofErr w:type="gramEnd"/>
      <w:r>
        <w:t xml:space="preserve"> &lt; 10 )</w:t>
      </w:r>
    </w:p>
    <w:p w:rsidR="00DA09D8" w:rsidRDefault="00DA09D8" w14:paraId="278458DF" w14:textId="77777777">
      <w:pPr>
        <w:pStyle w:val="BodyText"/>
        <w:rPr>
          <w:b/>
          <w:sz w:val="21"/>
        </w:rPr>
      </w:pPr>
    </w:p>
    <w:p w:rsidR="00DA09D8" w:rsidRDefault="009905D5" w14:paraId="1B5229BF" w14:textId="77777777">
      <w:pPr>
        <w:ind w:left="140"/>
        <w:rPr>
          <w:b/>
        </w:rPr>
      </w:pPr>
      <w:r>
        <w:rPr>
          <w:b/>
        </w:rPr>
        <w:t>{</w:t>
      </w:r>
    </w:p>
    <w:p w:rsidR="00DA09D8" w:rsidRDefault="00DA09D8" w14:paraId="3A1849D9" w14:textId="77777777">
      <w:pPr>
        <w:pStyle w:val="BodyText"/>
        <w:spacing w:before="9"/>
        <w:rPr>
          <w:b/>
          <w:sz w:val="20"/>
        </w:rPr>
      </w:pPr>
    </w:p>
    <w:p w:rsidR="00DA09D8" w:rsidRDefault="009905D5" w14:paraId="50D5CBEB" w14:textId="77777777">
      <w:pPr>
        <w:ind w:left="140"/>
        <w:rPr>
          <w:b/>
        </w:rPr>
      </w:pPr>
      <w:proofErr w:type="spellStart"/>
      <w:proofErr w:type="gramStart"/>
      <w:r>
        <w:rPr>
          <w:b/>
        </w:rPr>
        <w:t>printf</w:t>
      </w:r>
      <w:proofErr w:type="spellEnd"/>
      <w:r>
        <w:rPr>
          <w:b/>
        </w:rPr>
        <w:t>( "</w:t>
      </w:r>
      <w:proofErr w:type="gramEnd"/>
      <w:r>
        <w:rPr>
          <w:b/>
        </w:rPr>
        <w:t>Five is now less than ten, that's a big surprise" );</w:t>
      </w:r>
    </w:p>
    <w:p w:rsidR="00DA09D8" w:rsidRDefault="00DA09D8" w14:paraId="34FCD827" w14:textId="77777777">
      <w:pPr>
        <w:pStyle w:val="BodyText"/>
        <w:spacing w:before="9"/>
        <w:rPr>
          <w:b/>
          <w:sz w:val="20"/>
        </w:rPr>
      </w:pPr>
    </w:p>
    <w:p w:rsidR="00DA09D8" w:rsidRDefault="009905D5" w14:paraId="62FD2B94" w14:textId="77777777">
      <w:pPr>
        <w:ind w:left="140"/>
        <w:rPr>
          <w:b/>
        </w:rPr>
      </w:pPr>
      <w:r>
        <w:rPr>
          <w:b/>
        </w:rPr>
        <w:t>}</w:t>
      </w:r>
    </w:p>
    <w:p w:rsidR="00DA09D8" w:rsidRDefault="00DA09D8" w14:paraId="257DBDAF" w14:textId="77777777">
      <w:pPr>
        <w:pStyle w:val="BodyText"/>
        <w:spacing w:before="7"/>
        <w:rPr>
          <w:b/>
          <w:sz w:val="20"/>
        </w:rPr>
      </w:pPr>
    </w:p>
    <w:p w:rsidR="00DA09D8" w:rsidRDefault="009905D5" w14:paraId="63E2B225" w14:textId="77777777">
      <w:pPr>
        <w:pStyle w:val="BodyText"/>
        <w:ind w:left="140" w:right="223"/>
        <w:jc w:val="both"/>
      </w:pPr>
      <w:r>
        <w:t>Here, we're just evaluating the statement, "is five less than ten", to see if it is true or not; with any luck, it is! If y</w:t>
      </w:r>
      <w:r>
        <w:t xml:space="preserve">ou want, you can write your own full program including </w:t>
      </w:r>
      <w:proofErr w:type="spellStart"/>
      <w:r>
        <w:t>stdio.h</w:t>
      </w:r>
      <w:proofErr w:type="spellEnd"/>
      <w:r>
        <w:t xml:space="preserve"> and put this in the main function and run it to</w:t>
      </w:r>
      <w:r>
        <w:rPr>
          <w:spacing w:val="-13"/>
        </w:rPr>
        <w:t xml:space="preserve"> </w:t>
      </w:r>
      <w:r>
        <w:t>test.</w:t>
      </w:r>
    </w:p>
    <w:p w:rsidR="00DA09D8" w:rsidRDefault="00DA09D8" w14:paraId="0AD931E7" w14:textId="77777777">
      <w:pPr>
        <w:pStyle w:val="BodyText"/>
        <w:spacing w:before="9"/>
        <w:rPr>
          <w:sz w:val="20"/>
        </w:rPr>
      </w:pPr>
    </w:p>
    <w:p w:rsidR="00DA09D8" w:rsidRDefault="009905D5" w14:paraId="495C1314" w14:textId="77777777">
      <w:pPr>
        <w:pStyle w:val="BodyText"/>
        <w:spacing w:before="1"/>
        <w:ind w:left="140" w:right="217"/>
        <w:jc w:val="both"/>
      </w:pPr>
      <w:r>
        <w:t>To have more than one statement execute after an if statement that evaluates to true, use braces, like we did with the body of the main fu</w:t>
      </w:r>
      <w:r>
        <w:t xml:space="preserve">nction. Anything inside braces is called a compound statement, or a block. When using if </w:t>
      </w:r>
      <w:proofErr w:type="gramStart"/>
      <w:r>
        <w:t>statements,  the</w:t>
      </w:r>
      <w:proofErr w:type="gramEnd"/>
      <w:r>
        <w:t xml:space="preserve">  code  that  depends  on  the  if  statement  is  called  the "body" of the if</w:t>
      </w:r>
      <w:r>
        <w:rPr>
          <w:spacing w:val="52"/>
        </w:rPr>
        <w:t xml:space="preserve"> </w:t>
      </w:r>
      <w:r>
        <w:t>statement.</w:t>
      </w:r>
    </w:p>
    <w:p w:rsidR="00DA09D8" w:rsidRDefault="00DA09D8" w14:paraId="6C54CDE4" w14:textId="77777777">
      <w:pPr>
        <w:pStyle w:val="BodyText"/>
        <w:spacing w:before="5"/>
        <w:rPr>
          <w:sz w:val="21"/>
        </w:rPr>
      </w:pPr>
    </w:p>
    <w:p w:rsidR="00DA09D8" w:rsidRDefault="009905D5" w14:paraId="0C6B85B0" w14:textId="77777777">
      <w:pPr>
        <w:pStyle w:val="Heading2"/>
        <w:jc w:val="both"/>
        <w:rPr>
          <w:rFonts w:ascii="Caladea"/>
        </w:rPr>
      </w:pPr>
      <w:r>
        <w:rPr>
          <w:rFonts w:ascii="Caladea"/>
        </w:rPr>
        <w:t>For example:</w:t>
      </w:r>
    </w:p>
    <w:p w:rsidR="00DA09D8" w:rsidRDefault="00DA09D8" w14:paraId="13F46D1C" w14:textId="77777777">
      <w:pPr>
        <w:pStyle w:val="BodyText"/>
        <w:rPr>
          <w:rFonts w:ascii="Caladea"/>
          <w:b/>
          <w:sz w:val="26"/>
        </w:rPr>
      </w:pPr>
    </w:p>
    <w:p w:rsidR="00DA09D8" w:rsidRDefault="009905D5" w14:paraId="230A792E" w14:textId="77777777">
      <w:pPr>
        <w:pStyle w:val="BodyText"/>
        <w:spacing w:before="183"/>
        <w:ind w:left="140"/>
        <w:jc w:val="both"/>
      </w:pPr>
      <w:r>
        <w:t xml:space="preserve">if </w:t>
      </w:r>
      <w:proofErr w:type="gramStart"/>
      <w:r>
        <w:t>( TRUE</w:t>
      </w:r>
      <w:proofErr w:type="gramEnd"/>
      <w:r>
        <w:t xml:space="preserve"> )</w:t>
      </w:r>
    </w:p>
    <w:p w:rsidR="00DA09D8" w:rsidRDefault="00DA09D8" w14:paraId="63D7A16A" w14:textId="77777777">
      <w:pPr>
        <w:pStyle w:val="BodyText"/>
        <w:spacing w:before="9"/>
        <w:rPr>
          <w:sz w:val="20"/>
        </w:rPr>
      </w:pPr>
    </w:p>
    <w:p w:rsidR="00DA09D8" w:rsidRDefault="009905D5" w14:paraId="62585931" w14:textId="77777777">
      <w:pPr>
        <w:pStyle w:val="BodyText"/>
        <w:ind w:left="195"/>
      </w:pPr>
      <w:r>
        <w:t>{</w:t>
      </w:r>
    </w:p>
    <w:p w:rsidR="00DA09D8" w:rsidRDefault="00DA09D8" w14:paraId="7262860A" w14:textId="77777777">
      <w:pPr>
        <w:pStyle w:val="BodyText"/>
        <w:spacing w:before="9"/>
        <w:rPr>
          <w:sz w:val="20"/>
        </w:rPr>
      </w:pPr>
    </w:p>
    <w:p w:rsidR="00DA09D8" w:rsidRDefault="009905D5" w14:paraId="48BD1449" w14:textId="77777777">
      <w:pPr>
        <w:pStyle w:val="BodyText"/>
        <w:spacing w:line="468" w:lineRule="auto"/>
        <w:ind w:left="140" w:right="4434"/>
      </w:pPr>
      <w:r>
        <w:t>/* between the braces is the body of the if statement */ Execute all statements inside the body</w:t>
      </w:r>
    </w:p>
    <w:p w:rsidR="00DA09D8" w:rsidRDefault="009905D5" w14:paraId="18C008AB" w14:textId="77777777">
      <w:pPr>
        <w:pStyle w:val="BodyText"/>
        <w:spacing w:line="253" w:lineRule="exact"/>
        <w:ind w:left="140"/>
      </w:pPr>
      <w:r>
        <w:t>}</w:t>
      </w:r>
    </w:p>
    <w:p w:rsidR="00DA09D8" w:rsidRDefault="00DA09D8" w14:paraId="1A193AED" w14:textId="77777777">
      <w:pPr>
        <w:pStyle w:val="BodyText"/>
        <w:rPr>
          <w:sz w:val="21"/>
        </w:rPr>
      </w:pPr>
    </w:p>
    <w:p w:rsidR="00DA09D8" w:rsidRDefault="009905D5" w14:paraId="54F64F6B" w14:textId="77777777">
      <w:pPr>
        <w:pStyle w:val="BodyText"/>
        <w:spacing w:before="1"/>
        <w:ind w:left="140" w:right="219"/>
        <w:jc w:val="both"/>
      </w:pPr>
      <w:r>
        <w:t>It is recommended to always put braces following if statements. If you do this, you never have to remember to put them in when you want more than one stateme</w:t>
      </w:r>
      <w:r>
        <w:t>nt to be executed, and you make the body of the if statement more visually clear.</w:t>
      </w:r>
    </w:p>
    <w:p w:rsidR="00DA09D8" w:rsidRDefault="00DA09D8" w14:paraId="085193FE" w14:textId="77777777">
      <w:pPr>
        <w:pStyle w:val="BodyText"/>
        <w:rPr>
          <w:sz w:val="24"/>
        </w:rPr>
      </w:pPr>
    </w:p>
    <w:p w:rsidR="00DA09D8" w:rsidRDefault="009905D5" w14:paraId="3CA71BC4" w14:textId="77777777">
      <w:pPr>
        <w:pStyle w:val="Heading1"/>
        <w:numPr>
          <w:ilvl w:val="1"/>
          <w:numId w:val="2"/>
        </w:numPr>
        <w:tabs>
          <w:tab w:val="left" w:pos="599"/>
        </w:tabs>
        <w:spacing w:before="207"/>
      </w:pPr>
      <w:r>
        <w:t>The ELSE</w:t>
      </w:r>
      <w:r>
        <w:rPr>
          <w:spacing w:val="-4"/>
        </w:rPr>
        <w:t xml:space="preserve"> </w:t>
      </w:r>
      <w:r>
        <w:t>statement</w:t>
      </w:r>
    </w:p>
    <w:p w:rsidR="00DA09D8" w:rsidRDefault="009905D5" w14:paraId="71E0F349" w14:textId="77777777">
      <w:pPr>
        <w:pStyle w:val="BodyText"/>
        <w:ind w:left="140" w:right="215"/>
        <w:jc w:val="both"/>
      </w:pPr>
      <w:r>
        <w:t xml:space="preserve">Sometimes when the condition in an if statement evaluates to false, it would be nice to execute some code instead of the code executed when the statement </w:t>
      </w:r>
      <w:r>
        <w:t>evaluates to true. The "else" statement effectively says that whatever code after it (whether a single line or code between brackets) is executed if the if statement is</w:t>
      </w:r>
      <w:r>
        <w:rPr>
          <w:spacing w:val="52"/>
        </w:rPr>
        <w:t xml:space="preserve"> </w:t>
      </w:r>
      <w:r>
        <w:t>FALSE.</w:t>
      </w:r>
    </w:p>
    <w:p w:rsidR="00DA09D8" w:rsidRDefault="00DA09D8" w14:paraId="5DE2237D" w14:textId="77777777">
      <w:pPr>
        <w:jc w:val="both"/>
        <w:sectPr w:rsidR="00DA09D8">
          <w:pgSz w:w="11910" w:h="16840" w:orient="portrait"/>
          <w:pgMar w:top="1340" w:right="1220" w:bottom="920" w:left="1300" w:header="720" w:footer="721" w:gutter="0"/>
          <w:cols w:space="720"/>
        </w:sectPr>
      </w:pPr>
    </w:p>
    <w:p w:rsidR="00DA09D8" w:rsidRDefault="00DA09D8" w14:paraId="477868DF" w14:textId="77777777">
      <w:pPr>
        <w:pStyle w:val="BodyText"/>
        <w:rPr>
          <w:sz w:val="20"/>
        </w:rPr>
      </w:pPr>
    </w:p>
    <w:p w:rsidR="00DA09D8" w:rsidRDefault="00DA09D8" w14:paraId="715C1384" w14:textId="77777777">
      <w:pPr>
        <w:pStyle w:val="BodyText"/>
        <w:spacing w:before="10"/>
        <w:rPr>
          <w:sz w:val="21"/>
        </w:rPr>
      </w:pPr>
    </w:p>
    <w:p w:rsidR="00DA09D8" w:rsidRDefault="009905D5" w14:paraId="7465AD5B" w14:textId="77777777">
      <w:pPr>
        <w:pStyle w:val="BodyText"/>
        <w:spacing w:before="92"/>
        <w:ind w:left="140"/>
      </w:pPr>
      <w:r>
        <w:t>It can look like this:</w:t>
      </w:r>
    </w:p>
    <w:p w:rsidR="00DA09D8" w:rsidRDefault="00DA09D8" w14:paraId="7BB86661" w14:textId="77777777">
      <w:pPr>
        <w:pStyle w:val="BodyText"/>
        <w:spacing w:before="5"/>
        <w:rPr>
          <w:sz w:val="21"/>
        </w:rPr>
      </w:pPr>
    </w:p>
    <w:p w:rsidR="00DA09D8" w:rsidRDefault="009905D5" w14:paraId="6C3C8DD9" w14:textId="77777777">
      <w:pPr>
        <w:pStyle w:val="Heading2"/>
      </w:pPr>
      <w:r>
        <w:t xml:space="preserve">if </w:t>
      </w:r>
      <w:proofErr w:type="gramStart"/>
      <w:r>
        <w:t>( TRUE</w:t>
      </w:r>
      <w:proofErr w:type="gramEnd"/>
      <w:r>
        <w:t xml:space="preserve"> )</w:t>
      </w:r>
    </w:p>
    <w:p w:rsidR="00DA09D8" w:rsidRDefault="00DA09D8" w14:paraId="6A1AAC59" w14:textId="77777777">
      <w:pPr>
        <w:pStyle w:val="BodyText"/>
        <w:spacing w:before="9"/>
        <w:rPr>
          <w:b/>
          <w:sz w:val="20"/>
        </w:rPr>
      </w:pPr>
    </w:p>
    <w:p w:rsidR="00DA09D8" w:rsidRDefault="009905D5" w14:paraId="1C52CF8A" w14:textId="77777777">
      <w:pPr>
        <w:ind w:left="195"/>
        <w:rPr>
          <w:b/>
        </w:rPr>
      </w:pPr>
      <w:r>
        <w:rPr>
          <w:b/>
        </w:rPr>
        <w:t>{</w:t>
      </w:r>
    </w:p>
    <w:p w:rsidR="00DA09D8" w:rsidRDefault="00DA09D8" w14:paraId="2FF0A89E" w14:textId="77777777">
      <w:pPr>
        <w:pStyle w:val="BodyText"/>
        <w:rPr>
          <w:b/>
          <w:sz w:val="21"/>
        </w:rPr>
      </w:pPr>
    </w:p>
    <w:p w:rsidR="00DA09D8" w:rsidRDefault="009905D5" w14:paraId="3E8173D0" w14:textId="77777777">
      <w:pPr>
        <w:ind w:left="140"/>
        <w:rPr>
          <w:b/>
        </w:rPr>
      </w:pPr>
      <w:r>
        <w:rPr>
          <w:b/>
        </w:rPr>
        <w:t>/*Execute these statements if TRUE*/</w:t>
      </w:r>
    </w:p>
    <w:p w:rsidR="00DA09D8" w:rsidRDefault="00DA09D8" w14:paraId="0744D82B" w14:textId="77777777">
      <w:pPr>
        <w:pStyle w:val="BodyText"/>
        <w:spacing w:before="9"/>
        <w:rPr>
          <w:b/>
          <w:sz w:val="20"/>
        </w:rPr>
      </w:pPr>
    </w:p>
    <w:p w:rsidR="00DA09D8" w:rsidRDefault="009905D5" w14:paraId="7725A8C8" w14:textId="77777777">
      <w:pPr>
        <w:ind w:left="140"/>
        <w:rPr>
          <w:b/>
        </w:rPr>
      </w:pPr>
      <w:r>
        <w:rPr>
          <w:b/>
        </w:rPr>
        <w:t>}</w:t>
      </w:r>
    </w:p>
    <w:p w:rsidR="00DA09D8" w:rsidRDefault="00DA09D8" w14:paraId="7AC90593" w14:textId="77777777">
      <w:pPr>
        <w:pStyle w:val="BodyText"/>
        <w:spacing w:before="9"/>
        <w:rPr>
          <w:b/>
          <w:sz w:val="20"/>
        </w:rPr>
      </w:pPr>
    </w:p>
    <w:p w:rsidR="00DA09D8" w:rsidRDefault="009905D5" w14:paraId="0CE7E199" w14:textId="77777777">
      <w:pPr>
        <w:ind w:left="140"/>
        <w:rPr>
          <w:b/>
        </w:rPr>
      </w:pPr>
      <w:r>
        <w:rPr>
          <w:b/>
        </w:rPr>
        <w:t>else</w:t>
      </w:r>
    </w:p>
    <w:p w:rsidR="00DA09D8" w:rsidRDefault="00DA09D8" w14:paraId="36C6748A" w14:textId="77777777">
      <w:pPr>
        <w:pStyle w:val="BodyText"/>
        <w:rPr>
          <w:b/>
          <w:sz w:val="21"/>
        </w:rPr>
      </w:pPr>
    </w:p>
    <w:p w:rsidR="00DA09D8" w:rsidRDefault="009905D5" w14:paraId="76719052" w14:textId="77777777">
      <w:pPr>
        <w:ind w:left="140"/>
        <w:rPr>
          <w:b/>
        </w:rPr>
      </w:pPr>
      <w:r>
        <w:rPr>
          <w:b/>
        </w:rPr>
        <w:t>{</w:t>
      </w:r>
    </w:p>
    <w:p w:rsidR="00DA09D8" w:rsidRDefault="00DA09D8" w14:paraId="7DBA90D9" w14:textId="77777777">
      <w:pPr>
        <w:pStyle w:val="BodyText"/>
        <w:spacing w:before="9"/>
        <w:rPr>
          <w:b/>
          <w:sz w:val="20"/>
        </w:rPr>
      </w:pPr>
    </w:p>
    <w:p w:rsidR="00DA09D8" w:rsidRDefault="009905D5" w14:paraId="7953C6CB" w14:textId="77777777">
      <w:pPr>
        <w:ind w:left="140"/>
        <w:rPr>
          <w:b/>
        </w:rPr>
      </w:pPr>
      <w:r>
        <w:rPr>
          <w:b/>
        </w:rPr>
        <w:t>/*Execute these statements if FALSE*/</w:t>
      </w:r>
    </w:p>
    <w:p w:rsidR="00DA09D8" w:rsidRDefault="00DA09D8" w14:paraId="1DFE6497" w14:textId="77777777">
      <w:pPr>
        <w:pStyle w:val="BodyText"/>
        <w:rPr>
          <w:b/>
          <w:sz w:val="21"/>
        </w:rPr>
      </w:pPr>
    </w:p>
    <w:p w:rsidR="00DA09D8" w:rsidRDefault="009905D5" w14:paraId="4365BEA9" w14:textId="77777777">
      <w:pPr>
        <w:ind w:left="140"/>
        <w:rPr>
          <w:b/>
        </w:rPr>
      </w:pPr>
      <w:r>
        <w:rPr>
          <w:b/>
        </w:rPr>
        <w:t>}</w:t>
      </w:r>
    </w:p>
    <w:p w:rsidR="00DA09D8" w:rsidRDefault="00DA09D8" w14:paraId="31503003" w14:textId="77777777">
      <w:pPr>
        <w:sectPr w:rsidR="00DA09D8">
          <w:pgSz w:w="11910" w:h="16840" w:orient="portrait"/>
          <w:pgMar w:top="1340" w:right="1220" w:bottom="920" w:left="1300" w:header="720" w:footer="721" w:gutter="0"/>
          <w:cols w:space="720"/>
        </w:sectPr>
      </w:pPr>
    </w:p>
    <w:p w:rsidR="00DA09D8" w:rsidRDefault="00DA09D8" w14:paraId="6C4EBC07" w14:textId="77777777">
      <w:pPr>
        <w:pStyle w:val="BodyText"/>
        <w:spacing w:before="7"/>
        <w:rPr>
          <w:b/>
          <w:sz w:val="7"/>
        </w:rPr>
      </w:pPr>
    </w:p>
    <w:p w:rsidR="00DA09D8" w:rsidRDefault="009905D5" w14:paraId="239049B0" w14:textId="77777777">
      <w:pPr>
        <w:pStyle w:val="BodyText"/>
        <w:ind w:left="111"/>
        <w:rPr>
          <w:sz w:val="20"/>
        </w:rPr>
      </w:pPr>
      <w:r>
        <w:rPr>
          <w:sz w:val="20"/>
        </w:rPr>
      </w:r>
      <w:r>
        <w:rPr>
          <w:sz w:val="20"/>
        </w:rPr>
        <w:pict w14:anchorId="7D419884">
          <v:group id="_x0000_s1026" style="width:454.3pt;height:17.9pt;mso-position-horizontal-relative:char;mso-position-vertical-relative:line" coordsize="9086,358">
            <v:rect id="_x0000_s1029" style="position:absolute;width:9086;height:348" fillcolor="#f1f1f1" stroked="f"/>
            <v:rect id="_x0000_s1028" style="position:absolute;top:348;width:9086;height:10" fillcolor="black" stroked="f"/>
            <v:shape id="_x0000_s1027" style="position:absolute;width:9086;height:348" filled="f" stroked="f" type="#_x0000_t202">
              <v:textbox inset="0,0,0,0">
                <w:txbxContent>
                  <w:p w:rsidR="00DA09D8" w:rsidRDefault="009905D5" w14:paraId="2ADBB650" w14:textId="77777777">
                    <w:pPr>
                      <w:ind w:left="28"/>
                      <w:rPr>
                        <w:rFonts w:ascii="Caladea"/>
                        <w:b/>
                        <w:sz w:val="28"/>
                      </w:rPr>
                    </w:pPr>
                    <w:r>
                      <w:rPr>
                        <w:rFonts w:ascii="Caladea"/>
                        <w:b/>
                        <w:sz w:val="28"/>
                      </w:rPr>
                      <w:t>Student Exercises and Tasks:</w:t>
                    </w:r>
                  </w:p>
                </w:txbxContent>
              </v:textbox>
            </v:shape>
            <w10:anchorlock/>
          </v:group>
        </w:pict>
      </w:r>
    </w:p>
    <w:p w:rsidR="00DA09D8" w:rsidRDefault="00DA09D8" w14:paraId="7167A333" w14:textId="77777777">
      <w:pPr>
        <w:pStyle w:val="BodyText"/>
        <w:spacing w:before="3"/>
        <w:rPr>
          <w:b/>
          <w:sz w:val="28"/>
        </w:rPr>
      </w:pPr>
    </w:p>
    <w:p w:rsidR="00DA09D8" w:rsidRDefault="009905D5" w14:paraId="2FECD98F" w14:textId="77777777">
      <w:pPr>
        <w:spacing w:before="101"/>
        <w:ind w:left="140"/>
        <w:jc w:val="both"/>
        <w:rPr>
          <w:rFonts w:ascii="Caladea"/>
          <w:b/>
        </w:rPr>
      </w:pPr>
      <w:r>
        <w:rPr>
          <w:rFonts w:ascii="Caladea"/>
          <w:b/>
        </w:rPr>
        <w:t>Operators Revisited:</w:t>
      </w:r>
    </w:p>
    <w:p w:rsidR="00DA09D8" w:rsidRDefault="00DA09D8" w14:paraId="2C630A82" w14:textId="77777777">
      <w:pPr>
        <w:pStyle w:val="BodyText"/>
        <w:spacing w:before="1"/>
        <w:rPr>
          <w:rFonts w:ascii="Caladea"/>
          <w:b/>
          <w:sz w:val="21"/>
        </w:rPr>
      </w:pPr>
    </w:p>
    <w:p w:rsidR="00DA09D8" w:rsidRDefault="009905D5" w14:paraId="6E96E29C" w14:textId="77777777">
      <w:pPr>
        <w:pStyle w:val="BodyText"/>
        <w:ind w:left="140" w:right="222"/>
        <w:jc w:val="both"/>
      </w:pPr>
      <w:r>
        <w:rPr>
          <w:b/>
        </w:rPr>
        <w:t xml:space="preserve">Task 01: </w:t>
      </w:r>
      <w:r>
        <w:t>Aslam</w:t>
      </w:r>
      <w:r>
        <w:rPr>
          <w:b/>
        </w:rPr>
        <w:t xml:space="preserve">’s </w:t>
      </w:r>
      <w:r>
        <w:t>basic salary is input through the keyboard. His medical allowance is 40% of basic salary, and house rent allowance is 20% of basic salary. Write a program to calculate his gross salary.</w:t>
      </w:r>
    </w:p>
    <w:p w:rsidR="00DA09D8" w:rsidRDefault="00DA09D8" w14:paraId="2D805C28" w14:textId="77777777">
      <w:pPr>
        <w:pStyle w:val="BodyText"/>
        <w:spacing w:before="11"/>
        <w:rPr>
          <w:sz w:val="20"/>
        </w:rPr>
      </w:pPr>
    </w:p>
    <w:p w:rsidR="00DA09D8" w:rsidRDefault="009905D5" w14:paraId="305C2A26" w14:textId="77777777">
      <w:pPr>
        <w:pStyle w:val="BodyText"/>
        <w:ind w:left="140" w:right="218"/>
        <w:jc w:val="both"/>
      </w:pPr>
      <w:r>
        <w:rPr>
          <w:b/>
        </w:rPr>
        <w:t xml:space="preserve">Task 02: </w:t>
      </w:r>
      <w:r>
        <w:t xml:space="preserve">If a five-digit number is input through the keyboard, write </w:t>
      </w:r>
      <w:r>
        <w:t>a program to print in reverse order. (Hint: Use the modulus operator ‘%’)</w:t>
      </w:r>
    </w:p>
    <w:p w:rsidR="00DA09D8" w:rsidRDefault="00DA09D8" w14:paraId="5AC9AF72" w14:textId="77777777">
      <w:pPr>
        <w:pStyle w:val="BodyText"/>
        <w:spacing w:before="10"/>
        <w:rPr>
          <w:sz w:val="20"/>
        </w:rPr>
      </w:pPr>
    </w:p>
    <w:p w:rsidR="00DA09D8" w:rsidRDefault="009905D5" w14:paraId="065C98BC" w14:textId="77777777">
      <w:pPr>
        <w:pStyle w:val="BodyText"/>
        <w:ind w:left="140" w:right="217"/>
        <w:jc w:val="both"/>
      </w:pPr>
      <w:r>
        <w:rPr>
          <w:b/>
        </w:rPr>
        <w:t xml:space="preserve">Task 03: </w:t>
      </w:r>
      <w:r>
        <w:t>In a town, the percentage of men is 52. The percentage of total literacy is 48. If total percentage of literate men is 35 of the total population, write a program to find t</w:t>
      </w:r>
      <w:r>
        <w:t>he total number of illiterate men and women if the population of the town is 80,000.</w:t>
      </w:r>
    </w:p>
    <w:p w:rsidR="00DA09D8" w:rsidRDefault="00DA09D8" w14:paraId="295C227D" w14:textId="77777777">
      <w:pPr>
        <w:pStyle w:val="BodyText"/>
        <w:spacing w:before="10"/>
        <w:rPr>
          <w:sz w:val="20"/>
        </w:rPr>
      </w:pPr>
    </w:p>
    <w:p w:rsidR="00DA09D8" w:rsidRDefault="009905D5" w14:paraId="4EA3E61B" w14:textId="77777777">
      <w:pPr>
        <w:spacing w:line="242" w:lineRule="auto"/>
        <w:ind w:left="140" w:right="216"/>
        <w:jc w:val="both"/>
        <w:rPr>
          <w:b/>
          <w:i/>
        </w:rPr>
      </w:pPr>
      <w:r>
        <w:rPr>
          <w:b/>
        </w:rPr>
        <w:t xml:space="preserve">Task 04: </w:t>
      </w:r>
      <w:r>
        <w:t>A cashier has currency notes of denominations 10, 50 and 100. If the amount to be withdrawn is input through the keyboard in hundreds, find the total number of c</w:t>
      </w:r>
      <w:r>
        <w:t>urrency notes of each denomination the cashier will have to give to the withdrawer</w:t>
      </w:r>
      <w:r>
        <w:rPr>
          <w:b/>
        </w:rPr>
        <w:t xml:space="preserve">. </w:t>
      </w:r>
      <w:proofErr w:type="spellStart"/>
      <w:r>
        <w:rPr>
          <w:b/>
          <w:i/>
        </w:rPr>
        <w:t>i.e</w:t>
      </w:r>
      <w:proofErr w:type="spellEnd"/>
      <w:r>
        <w:rPr>
          <w:b/>
          <w:i/>
        </w:rPr>
        <w:t xml:space="preserve"> A user input 480 then the answer will be 4 notes of Rs. 100, one note of Rs. 50 and 3 notes of Rs. 10.</w:t>
      </w:r>
    </w:p>
    <w:p w:rsidR="00DA09D8" w:rsidRDefault="00DA09D8" w14:paraId="00BF8BB4" w14:textId="77777777">
      <w:pPr>
        <w:pStyle w:val="BodyText"/>
        <w:spacing w:before="5"/>
        <w:rPr>
          <w:b/>
          <w:i/>
          <w:sz w:val="20"/>
        </w:rPr>
      </w:pPr>
    </w:p>
    <w:p w:rsidR="00DA09D8" w:rsidRDefault="009905D5" w14:paraId="4F5F2F76" w14:textId="77777777">
      <w:pPr>
        <w:pStyle w:val="Heading2"/>
        <w:jc w:val="both"/>
        <w:rPr>
          <w:rFonts w:ascii="Caladea"/>
        </w:rPr>
      </w:pPr>
      <w:r>
        <w:rPr>
          <w:rFonts w:ascii="Caladea"/>
        </w:rPr>
        <w:t>Conditional Decision Statements:</w:t>
      </w:r>
    </w:p>
    <w:p w:rsidR="00DA09D8" w:rsidRDefault="00DA09D8" w14:paraId="11ACAF1E" w14:textId="77777777">
      <w:pPr>
        <w:pStyle w:val="BodyText"/>
        <w:spacing w:before="1"/>
        <w:rPr>
          <w:rFonts w:ascii="Caladea"/>
          <w:b/>
          <w:sz w:val="21"/>
        </w:rPr>
      </w:pPr>
    </w:p>
    <w:p w:rsidR="00DA09D8" w:rsidRDefault="009905D5" w14:paraId="28C6CA65" w14:textId="77777777">
      <w:pPr>
        <w:pStyle w:val="BodyText"/>
        <w:ind w:left="140" w:right="221"/>
        <w:jc w:val="both"/>
      </w:pPr>
      <w:r>
        <w:rPr>
          <w:b/>
        </w:rPr>
        <w:t xml:space="preserve">Task 05: </w:t>
      </w:r>
      <w:r>
        <w:t>While purchasing cert</w:t>
      </w:r>
      <w:r>
        <w:t>ain items, a discount of 10% is offered if the quantity purchased is more than1000. If quantity and price per item are input through the keyboard, write a program to calculate the total expenses.</w:t>
      </w:r>
    </w:p>
    <w:p w:rsidR="00DA09D8" w:rsidRDefault="00DA09D8" w14:paraId="6D4F5CE1" w14:textId="77777777">
      <w:pPr>
        <w:pStyle w:val="BodyText"/>
        <w:rPr>
          <w:sz w:val="20"/>
        </w:rPr>
      </w:pPr>
    </w:p>
    <w:p w:rsidR="00DA09D8" w:rsidRDefault="00DA09D8" w14:paraId="18AB1BED" w14:textId="77777777">
      <w:pPr>
        <w:pStyle w:val="BodyText"/>
        <w:rPr>
          <w:sz w:val="20"/>
        </w:rPr>
      </w:pPr>
    </w:p>
    <w:p w:rsidR="00DA09D8" w:rsidRDefault="009905D5" w14:paraId="775B140F" w14:textId="77777777">
      <w:pPr>
        <w:pStyle w:val="BodyText"/>
        <w:rPr>
          <w:sz w:val="28"/>
        </w:rPr>
      </w:pPr>
      <w:r>
        <w:rPr>
          <w:noProof/>
        </w:rPr>
        <w:drawing>
          <wp:anchor distT="0" distB="0" distL="0" distR="0" simplePos="0" relativeHeight="15" behindDoc="0" locked="0" layoutInCell="1" allowOverlap="1" wp14:anchorId="5884F2AB" wp14:editId="7F5E678E">
            <wp:simplePos x="0" y="0"/>
            <wp:positionH relativeFrom="page">
              <wp:posOffset>1542288</wp:posOffset>
            </wp:positionH>
            <wp:positionV relativeFrom="paragraph">
              <wp:posOffset>229715</wp:posOffset>
            </wp:positionV>
            <wp:extent cx="4458335" cy="4456176"/>
            <wp:effectExtent l="0" t="0" r="0" b="0"/>
            <wp:wrapTopAndBottom/>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2" cstate="print"/>
                    <a:stretch>
                      <a:fillRect/>
                    </a:stretch>
                  </pic:blipFill>
                  <pic:spPr>
                    <a:xfrm>
                      <a:off x="0" y="0"/>
                      <a:ext cx="4458335" cy="4456176"/>
                    </a:xfrm>
                    <a:prstGeom prst="rect">
                      <a:avLst/>
                    </a:prstGeom>
                  </pic:spPr>
                </pic:pic>
              </a:graphicData>
            </a:graphic>
          </wp:anchor>
        </w:drawing>
      </w:r>
    </w:p>
    <w:p w:rsidR="00DA09D8" w:rsidRDefault="00DA09D8" w14:paraId="7C1D6FCB" w14:textId="77777777">
      <w:pPr>
        <w:rPr>
          <w:sz w:val="28"/>
        </w:rPr>
        <w:sectPr w:rsidR="00DA09D8">
          <w:pgSz w:w="11910" w:h="16840" w:orient="portrait"/>
          <w:pgMar w:top="1340" w:right="1220" w:bottom="920" w:left="1300" w:header="720" w:footer="721" w:gutter="0"/>
          <w:cols w:space="720"/>
        </w:sectPr>
      </w:pPr>
    </w:p>
    <w:p w:rsidR="00DA09D8" w:rsidRDefault="00DA09D8" w14:paraId="1056B1C4" w14:textId="77777777">
      <w:pPr>
        <w:pStyle w:val="BodyText"/>
        <w:rPr>
          <w:sz w:val="20"/>
        </w:rPr>
      </w:pPr>
    </w:p>
    <w:p w:rsidR="00DA09D8" w:rsidRDefault="00DA09D8" w14:paraId="68EE58C9" w14:textId="77777777">
      <w:pPr>
        <w:pStyle w:val="BodyText"/>
        <w:spacing w:before="10"/>
        <w:rPr>
          <w:sz w:val="21"/>
        </w:rPr>
      </w:pPr>
    </w:p>
    <w:p w:rsidR="00DA09D8" w:rsidP="722F20A7" w:rsidRDefault="009905D5" w14:textId="77777777" w14:paraId="6455CBD0">
      <w:pPr>
        <w:pStyle w:val="BodyText"/>
        <w:bidi w:val="0"/>
        <w:spacing w:before="92" w:beforeAutospacing="off" w:after="0" w:afterAutospacing="off" w:line="259" w:lineRule="auto"/>
        <w:ind w:left="140" w:right="213"/>
        <w:jc w:val="both"/>
      </w:pPr>
      <w:r w:rsidRPr="722F20A7" w:rsidR="613452BA">
        <w:rPr>
          <w:b w:val="1"/>
          <w:bCs w:val="1"/>
        </w:rPr>
        <w:t xml:space="preserve">Task 06: </w:t>
      </w:r>
    </w:p>
    <w:p w:rsidR="00DA09D8" w:rsidRDefault="00DA09D8" w14:paraId="5D25148C" w14:textId="77777777">
      <w:pPr>
        <w:pStyle w:val="BodyText"/>
        <w:rPr>
          <w:sz w:val="20"/>
        </w:rPr>
      </w:pPr>
    </w:p>
    <w:p w:rsidR="00DA09D8" w:rsidRDefault="00DA09D8" w14:paraId="72923757" w14:textId="77777777">
      <w:pPr>
        <w:pStyle w:val="BodyText"/>
        <w:rPr>
          <w:sz w:val="20"/>
        </w:rPr>
      </w:pPr>
    </w:p>
    <w:p w:rsidR="00DA09D8" w:rsidRDefault="009905D5" w14:paraId="6E6207CD" w14:textId="77777777">
      <w:pPr>
        <w:pStyle w:val="BodyText"/>
        <w:spacing w:before="10"/>
        <w:rPr>
          <w:sz w:val="20"/>
        </w:rPr>
      </w:pPr>
      <w:r>
        <w:rPr>
          <w:noProof/>
        </w:rPr>
        <w:drawing>
          <wp:anchor distT="0" distB="0" distL="0" distR="0" simplePos="0" relativeHeight="16" behindDoc="0" locked="0" layoutInCell="1" allowOverlap="1" wp14:anchorId="63B79FD4" wp14:editId="167B81ED">
            <wp:simplePos x="0" y="0"/>
            <wp:positionH relativeFrom="page">
              <wp:posOffset>1729739</wp:posOffset>
            </wp:positionH>
            <wp:positionV relativeFrom="paragraph">
              <wp:posOffset>177179</wp:posOffset>
            </wp:positionV>
            <wp:extent cx="4088974" cy="3950970"/>
            <wp:effectExtent l="0" t="0" r="0" b="0"/>
            <wp:wrapTopAndBottom/>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13" cstate="print"/>
                    <a:stretch>
                      <a:fillRect/>
                    </a:stretch>
                  </pic:blipFill>
                  <pic:spPr>
                    <a:xfrm>
                      <a:off x="0" y="0"/>
                      <a:ext cx="4088974" cy="3950970"/>
                    </a:xfrm>
                    <a:prstGeom prst="rect">
                      <a:avLst/>
                    </a:prstGeom>
                  </pic:spPr>
                </pic:pic>
              </a:graphicData>
            </a:graphic>
          </wp:anchor>
        </w:drawing>
      </w:r>
    </w:p>
    <w:p w:rsidR="00DA09D8" w:rsidRDefault="00DA09D8" w14:paraId="41D245C6" w14:textId="77777777">
      <w:pPr>
        <w:pStyle w:val="BodyText"/>
        <w:spacing w:before="2"/>
      </w:pPr>
    </w:p>
    <w:p w:rsidR="00DA09D8" w:rsidRDefault="009905D5" w14:paraId="3ACB91F9" w14:textId="77777777">
      <w:pPr>
        <w:pStyle w:val="BodyText"/>
        <w:ind w:left="140" w:right="215"/>
        <w:jc w:val="both"/>
      </w:pPr>
      <w:r>
        <w:rPr>
          <w:b/>
        </w:rPr>
        <w:t xml:space="preserve">Task 07: </w:t>
      </w:r>
      <w:r>
        <w:t>If cost price and selling price of an item is input through the keyboard, write a program to determine whether the seller has made profit or incurred loss. Also</w:t>
      </w:r>
      <w:r>
        <w:t xml:space="preserve"> determine how much profit he made or loss he incurred.</w:t>
      </w:r>
    </w:p>
    <w:p w:rsidR="00DA09D8" w:rsidRDefault="00DA09D8" w14:paraId="2EABDD84" w14:textId="77777777">
      <w:pPr>
        <w:pStyle w:val="BodyText"/>
        <w:rPr>
          <w:sz w:val="21"/>
        </w:rPr>
      </w:pPr>
    </w:p>
    <w:p w:rsidR="00DA09D8" w:rsidRDefault="009905D5" w14:paraId="125DE58D" w14:textId="77777777">
      <w:pPr>
        <w:pStyle w:val="BodyText"/>
        <w:spacing w:before="1"/>
        <w:ind w:left="140" w:right="213"/>
        <w:jc w:val="both"/>
      </w:pPr>
      <w:r>
        <w:rPr>
          <w:b/>
        </w:rPr>
        <w:t xml:space="preserve">Task 08: </w:t>
      </w:r>
      <w:r>
        <w:t>Any integer is input through the keyboard. Write a program to find out whether it is an odd number or even number. (Hint: use modulo operator.)</w:t>
      </w:r>
    </w:p>
    <w:sectPr w:rsidR="00DA09D8">
      <w:pgSz w:w="11910" w:h="16840" w:orient="portrait"/>
      <w:pgMar w:top="1340" w:right="1220" w:bottom="920" w:left="130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905D5" w:rsidRDefault="009905D5" w14:paraId="15222887" w14:textId="77777777">
      <w:r>
        <w:separator/>
      </w:r>
    </w:p>
  </w:endnote>
  <w:endnote w:type="continuationSeparator" w:id="0">
    <w:p w:rsidR="009905D5" w:rsidRDefault="009905D5" w14:paraId="0060028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adea">
    <w:altName w:val="Calibri"/>
    <w:charset w:val="00"/>
    <w:family w:val="auto"/>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A09D8" w:rsidRDefault="009905D5" w14:paraId="46CE3409" w14:textId="77777777">
    <w:pPr>
      <w:pStyle w:val="BodyText"/>
      <w:spacing w:line="14" w:lineRule="auto"/>
      <w:rPr>
        <w:sz w:val="20"/>
      </w:rPr>
    </w:pPr>
    <w:r>
      <w:pict w14:anchorId="70D946BD">
        <v:group id="_x0000_s2051" style="position:absolute;margin-left:66.25pt;margin-top:791.85pt;width:462.95pt;height:20.3pt;z-index:-15882752;mso-position-horizontal-relative:page;mso-position-vertical-relative:page" coordsize="9259,406" coordorigin="1325,15837">
          <v:rect id="_x0000_s2056" style="position:absolute;left:9657;top:15846;width:927;height:396" fillcolor="#8db3e1" stroked="f"/>
          <v:rect id="_x0000_s2055" style="position:absolute;left:1324;top:15837;width:8333;height:10" fillcolor="black" stroked="f"/>
          <v:rect id="_x0000_s2054" style="position:absolute;left:9657;top:15846;width:10;height:72" fillcolor="#8db3e1" stroked="f"/>
          <v:shape id="_x0000_s2053" style="position:absolute;left:9657;top:15837;width:927;height:10" coordsize="927,10" coordorigin="9657,15837" fillcolor="#c0504d" stroked="f" o:spt="100" adj="0,,0" path="m9667,15837r-10,l9657,15847r10,l9667,15837xm10584,15837r-917,l9667,15847r917,l10584,15837xe">
            <v:stroke joinstyle="round"/>
            <v:formulas/>
            <v:path arrowok="t" o:connecttype="segments"/>
          </v:shape>
          <v:shape id="_x0000_s2052" style="position:absolute;left:9657;top:15846;width:927;height:396" coordsize="927,396" coordorigin="9657,15847" fillcolor="#8db3e1" stroked="f" o:spt="100" adj="0,,0" path="m10584,16171r-927,l9657,16243r927,l10584,16171xm10584,15847r-917,l9667,15919r917,l10584,15847xe">
            <v:stroke joinstyle="round"/>
            <v:formulas/>
            <v:path arrowok="t" o:connecttype="segments"/>
          </v:shape>
          <w10:wrap anchorx="page" anchory="page"/>
        </v:group>
      </w:pict>
    </w:r>
    <w:r>
      <w:pict w14:anchorId="5A7BBBB1">
        <v:shapetype id="_x0000_t202" coordsize="21600,21600" o:spt="202" path="m,l,21600r21600,l21600,xe">
          <v:stroke joinstyle="miter"/>
          <v:path gradientshapeok="t" o:connecttype="rect"/>
        </v:shapetype>
        <v:shape id="_x0000_s2050" style="position:absolute;margin-left:71pt;margin-top:795.1pt;width:135.05pt;height:12pt;z-index:-15882240;mso-position-horizontal-relative:page;mso-position-vertical-relative:page" filled="f" stroked="f" type="#_x0000_t202">
          <v:textbox inset="0,0,0,0">
            <w:txbxContent>
              <w:p w:rsidR="00DA09D8" w:rsidRDefault="009905D5" w14:paraId="18C4619A" w14:textId="2181A996">
                <w:pPr>
                  <w:spacing w:before="12"/>
                  <w:ind w:left="20"/>
                  <w:rPr>
                    <w:sz w:val="18"/>
                  </w:rPr>
                </w:pPr>
                <w:r>
                  <w:rPr>
                    <w:sz w:val="18"/>
                  </w:rPr>
                  <w:t>Programming Fundamentals</w:t>
                </w:r>
              </w:p>
            </w:txbxContent>
          </v:textbox>
          <w10:wrap anchorx="page" anchory="page"/>
        </v:shape>
      </w:pict>
    </w:r>
    <w:r>
      <w:pict w14:anchorId="57DC5907">
        <v:shape id="_x0000_s2049" style="position:absolute;margin-left:485.6pt;margin-top:795.05pt;width:11.55pt;height:14.25pt;z-index:-15881728;mso-position-horizontal-relative:page;mso-position-vertical-relative:page" filled="f" stroked="f" type="#_x0000_t202">
          <v:textbox inset="0,0,0,0">
            <w:txbxContent>
              <w:p w:rsidR="00DA09D8" w:rsidRDefault="009905D5" w14:paraId="16D4ADFB" w14:textId="77777777">
                <w:pPr>
                  <w:pStyle w:val="BodyText"/>
                  <w:spacing w:before="11"/>
                  <w:ind w:left="60"/>
                </w:pPr>
                <w:r>
                  <w:fldChar w:fldCharType="begin"/>
                </w:r>
                <w:r>
                  <w:rPr>
                    <w:color w:val="FFFFFF"/>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905D5" w:rsidRDefault="009905D5" w14:paraId="71176D2B" w14:textId="77777777">
      <w:r>
        <w:separator/>
      </w:r>
    </w:p>
  </w:footnote>
  <w:footnote w:type="continuationSeparator" w:id="0">
    <w:p w:rsidR="009905D5" w:rsidRDefault="009905D5" w14:paraId="3EB1E8E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A09D8" w:rsidRDefault="009905D5" w14:paraId="27E069FA" w14:textId="77777777">
    <w:pPr>
      <w:pStyle w:val="BodyText"/>
      <w:spacing w:line="14" w:lineRule="auto"/>
      <w:rPr>
        <w:sz w:val="20"/>
      </w:rPr>
    </w:pPr>
    <w:r>
      <w:pict w14:anchorId="1E7E80D2">
        <v:group id="_x0000_s2061" style="position:absolute;margin-left:65.5pt;margin-top:36pt;width:463.7pt;height:20.4pt;z-index:-15885312;mso-position-horizontal-relative:page;mso-position-vertical-relative:page" coordsize="9274,408" coordorigin="1310,720">
          <v:shape id="_x0000_s2064" style="position:absolute;left:1324;top:720;width:2778;height:399" coordsize="2778,399" coordorigin="1325,720" fillcolor="#8db3e1" stroked="f" path="m4103,720r-2778,l1325,720r,72l1325,792r,254l1325,1046r,72l4103,1118r,-72l4102,792r1,-72xe">
            <v:path arrowok="t"/>
          </v:shape>
          <v:rect id="_x0000_s2063" style="position:absolute;left:1310;top:1118;width:2793;height:10" fillcolor="#933634" stroked="f"/>
          <v:shape id="_x0000_s2062" style="position:absolute;left:4088;top:1118;width:6496;height:10" coordsize="6496,10" coordorigin="4088,1118" fillcolor="black" stroked="f" path="m10584,1118r-6486,l4088,1118r,10l4098,1128r6486,l10584,1118xe">
            <v:path arrowok="t"/>
          </v:shape>
          <w10:wrap anchorx="page" anchory="page"/>
        </v:group>
      </w:pict>
    </w:r>
    <w:r>
      <w:pict w14:anchorId="7620C490">
        <v:shapetype id="_x0000_t202" coordsize="21600,21600" o:spt="202" path="m,l,21600r21600,l21600,xe">
          <v:stroke joinstyle="miter"/>
          <v:path gradientshapeok="t" o:connecttype="rect"/>
        </v:shapetype>
        <v:shape id="_x0000_s2060" style="position:absolute;margin-left:71pt;margin-top:38.7pt;width:78.8pt;height:14.25pt;z-index:-15884800;mso-position-horizontal-relative:page;mso-position-vertical-relative:page" filled="f" stroked="f" type="#_x0000_t202">
          <v:textbox inset="0,0,0,0">
            <w:txbxContent>
              <w:p w:rsidR="00DA09D8" w:rsidP="00F90BBF" w:rsidRDefault="00F90BBF" w14:paraId="5ECF32BD" w14:textId="3CE5B46F">
                <w:pPr>
                  <w:pStyle w:val="BodyText"/>
                  <w:spacing w:before="11"/>
                </w:pPr>
                <w:r>
                  <w:t>11 March 2022</w:t>
                </w:r>
              </w:p>
            </w:txbxContent>
          </v:textbox>
          <w10:wrap anchorx="page" anchory="page"/>
        </v:shape>
      </w:pict>
    </w:r>
    <w:r>
      <w:pict w14:anchorId="6221C511">
        <v:shape id="_x0000_s2059" style="position:absolute;margin-left:251.3pt;margin-top:38.7pt;width:154.5pt;height:14.25pt;z-index:-15884288;mso-position-horizontal-relative:page;mso-position-vertical-relative:page" filled="f" stroked="f" type="#_x0000_t202">
          <v:textbox inset="0,0,0,0">
            <w:txbxContent>
              <w:p w:rsidR="00DA09D8" w:rsidRDefault="009905D5" w14:paraId="4CFB953F" w14:textId="77777777">
                <w:pPr>
                  <w:pStyle w:val="BodyText"/>
                  <w:spacing w:before="11"/>
                  <w:ind w:left="20"/>
                </w:pPr>
                <w:r>
                  <w:t>Lab 04 – Decisions in C Language</w:t>
                </w:r>
              </w:p>
            </w:txbxContent>
          </v:textbox>
          <w10:wrap anchorx="page" anchory="page"/>
        </v:shape>
      </w:pict>
    </w:r>
    <w:r>
      <w:pict w14:anchorId="449207A6">
        <v:shape id="_x0000_s2058" style="position:absolute;margin-left:71pt;margin-top:55.5pt;width:334.05pt;height:14.25pt;z-index:-15883776;mso-position-horizontal-relative:page;mso-position-vertical-relative:page" filled="f" stroked="f" type="#_x0000_t202">
          <v:textbox inset="0,0,0,0">
            <w:txbxContent>
              <w:p w:rsidR="00DA09D8" w:rsidRDefault="009905D5" w14:paraId="1E168A18" w14:textId="77777777">
                <w:pPr>
                  <w:pStyle w:val="BodyText"/>
                  <w:tabs>
                    <w:tab w:val="left" w:pos="4249"/>
                    <w:tab w:val="left" w:pos="6660"/>
                  </w:tabs>
                  <w:spacing w:before="11"/>
                  <w:ind w:left="20"/>
                </w:pPr>
                <w:r>
                  <w:t>Student</w:t>
                </w:r>
                <w:r>
                  <w:rPr>
                    <w:spacing w:val="-1"/>
                  </w:rPr>
                  <w:t xml:space="preserve"> </w:t>
                </w:r>
                <w:r>
                  <w:t>Name:</w:t>
                </w:r>
                <w:r>
                  <w:rPr>
                    <w:u w:val="single"/>
                  </w:rPr>
                  <w:t xml:space="preserve"> </w:t>
                </w:r>
                <w:r>
                  <w:rPr>
                    <w:u w:val="single"/>
                  </w:rPr>
                  <w:tab/>
                </w:r>
                <w:r>
                  <w:t>Roll</w:t>
                </w:r>
                <w:r>
                  <w:rPr>
                    <w:spacing w:val="-2"/>
                  </w:rPr>
                  <w:t xml:space="preserve"> </w:t>
                </w:r>
                <w:r>
                  <w:t>No:</w:t>
                </w:r>
                <w:r>
                  <w:rPr>
                    <w:spacing w:val="1"/>
                  </w:rPr>
                  <w:t xml:space="preserve"> </w:t>
                </w:r>
                <w:r>
                  <w:rPr>
                    <w:u w:val="single"/>
                  </w:rPr>
                  <w:t xml:space="preserve"> </w:t>
                </w:r>
                <w:r>
                  <w:rPr>
                    <w:u w:val="single"/>
                  </w:rPr>
                  <w:tab/>
                </w:r>
              </w:p>
            </w:txbxContent>
          </v:textbox>
          <w10:wrap anchorx="page" anchory="page"/>
        </v:shape>
      </w:pict>
    </w:r>
    <w:r>
      <w:pict w14:anchorId="313C496A">
        <v:shape id="_x0000_s2057" style="position:absolute;margin-left:423.25pt;margin-top:55.5pt;width:120.45pt;height:14.25pt;z-index:-15883264;mso-position-horizontal-relative:page;mso-position-vertical-relative:page" filled="f" stroked="f" type="#_x0000_t202">
          <v:textbox inset="0,0,0,0">
            <w:txbxContent>
              <w:p w:rsidR="00DA09D8" w:rsidRDefault="009905D5" w14:paraId="1694120D" w14:textId="77777777">
                <w:pPr>
                  <w:pStyle w:val="BodyText"/>
                  <w:tabs>
                    <w:tab w:val="left" w:pos="2387"/>
                  </w:tabs>
                  <w:spacing w:before="11"/>
                  <w:ind w:left="20"/>
                </w:pPr>
                <w:r>
                  <w:t>Section:</w:t>
                </w:r>
                <w:r>
                  <w:rPr>
                    <w:spacing w:val="1"/>
                  </w:rPr>
                  <w:t xml:space="preserve"> </w:t>
                </w:r>
                <w:r>
                  <w:rPr>
                    <w:u w:val="single"/>
                  </w:rPr>
                  <w:t xml:space="preserve"> </w:t>
                </w:r>
                <w:r>
                  <w:rPr>
                    <w:u w:val="single"/>
                  </w:rPr>
                  <w:tab/>
                </w:r>
              </w:p>
            </w:txbxContent>
          </v:textbox>
          <w10:wrap anchorx="page" anchory="page"/>
        </v:shape>
      </w:pict>
    </w:r>
  </w:p>
</w:hdr>
</file>

<file path=word/intelligence2.xml><?xml version="1.0" encoding="utf-8"?>
<int2:intelligence xmlns:int2="http://schemas.microsoft.com/office/intelligence/2020/intelligence">
  <int2:observations>
    <int2:bookmark int2:bookmarkName="_Int_R8eUayKp" int2:invalidationBookmarkName="" int2:hashCode="H4zfHE7bdah1FG" int2:id="7bYNDFqW">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C9426F"/>
    <w:multiLevelType w:val="hybridMultilevel"/>
    <w:tmpl w:val="B5A291F8"/>
    <w:lvl w:ilvl="0" w:tplc="8198283E">
      <w:start w:val="1"/>
      <w:numFmt w:val="lowerLetter"/>
      <w:lvlText w:val="(%1)"/>
      <w:lvlJc w:val="left"/>
      <w:pPr>
        <w:ind w:left="440" w:hanging="300"/>
        <w:jc w:val="left"/>
      </w:pPr>
      <w:rPr>
        <w:rFonts w:hint="default" w:ascii="Times New Roman" w:hAnsi="Times New Roman" w:eastAsia="Times New Roman" w:cs="Times New Roman"/>
        <w:w w:val="100"/>
        <w:sz w:val="22"/>
        <w:szCs w:val="22"/>
        <w:lang w:val="en-US" w:eastAsia="en-US" w:bidi="ar-SA"/>
      </w:rPr>
    </w:lvl>
    <w:lvl w:ilvl="1" w:tplc="429A5F62">
      <w:numFmt w:val="bullet"/>
      <w:lvlText w:val="•"/>
      <w:lvlJc w:val="left"/>
      <w:pPr>
        <w:ind w:left="808" w:hanging="300"/>
      </w:pPr>
      <w:rPr>
        <w:rFonts w:hint="default"/>
        <w:lang w:val="en-US" w:eastAsia="en-US" w:bidi="ar-SA"/>
      </w:rPr>
    </w:lvl>
    <w:lvl w:ilvl="2" w:tplc="998AD00A">
      <w:numFmt w:val="bullet"/>
      <w:lvlText w:val="•"/>
      <w:lvlJc w:val="left"/>
      <w:pPr>
        <w:ind w:left="1177" w:hanging="300"/>
      </w:pPr>
      <w:rPr>
        <w:rFonts w:hint="default"/>
        <w:lang w:val="en-US" w:eastAsia="en-US" w:bidi="ar-SA"/>
      </w:rPr>
    </w:lvl>
    <w:lvl w:ilvl="3" w:tplc="B5FE61CA">
      <w:numFmt w:val="bullet"/>
      <w:lvlText w:val="•"/>
      <w:lvlJc w:val="left"/>
      <w:pPr>
        <w:ind w:left="1545" w:hanging="300"/>
      </w:pPr>
      <w:rPr>
        <w:rFonts w:hint="default"/>
        <w:lang w:val="en-US" w:eastAsia="en-US" w:bidi="ar-SA"/>
      </w:rPr>
    </w:lvl>
    <w:lvl w:ilvl="4" w:tplc="DF02E026">
      <w:numFmt w:val="bullet"/>
      <w:lvlText w:val="•"/>
      <w:lvlJc w:val="left"/>
      <w:pPr>
        <w:ind w:left="1914" w:hanging="300"/>
      </w:pPr>
      <w:rPr>
        <w:rFonts w:hint="default"/>
        <w:lang w:val="en-US" w:eastAsia="en-US" w:bidi="ar-SA"/>
      </w:rPr>
    </w:lvl>
    <w:lvl w:ilvl="5" w:tplc="A3D00710">
      <w:numFmt w:val="bullet"/>
      <w:lvlText w:val="•"/>
      <w:lvlJc w:val="left"/>
      <w:pPr>
        <w:ind w:left="2282" w:hanging="300"/>
      </w:pPr>
      <w:rPr>
        <w:rFonts w:hint="default"/>
        <w:lang w:val="en-US" w:eastAsia="en-US" w:bidi="ar-SA"/>
      </w:rPr>
    </w:lvl>
    <w:lvl w:ilvl="6" w:tplc="4EDCDE1C">
      <w:numFmt w:val="bullet"/>
      <w:lvlText w:val="•"/>
      <w:lvlJc w:val="left"/>
      <w:pPr>
        <w:ind w:left="2651" w:hanging="300"/>
      </w:pPr>
      <w:rPr>
        <w:rFonts w:hint="default"/>
        <w:lang w:val="en-US" w:eastAsia="en-US" w:bidi="ar-SA"/>
      </w:rPr>
    </w:lvl>
    <w:lvl w:ilvl="7" w:tplc="9078F362">
      <w:numFmt w:val="bullet"/>
      <w:lvlText w:val="•"/>
      <w:lvlJc w:val="left"/>
      <w:pPr>
        <w:ind w:left="3019" w:hanging="300"/>
      </w:pPr>
      <w:rPr>
        <w:rFonts w:hint="default"/>
        <w:lang w:val="en-US" w:eastAsia="en-US" w:bidi="ar-SA"/>
      </w:rPr>
    </w:lvl>
    <w:lvl w:ilvl="8" w:tplc="8A2C2F7A">
      <w:numFmt w:val="bullet"/>
      <w:lvlText w:val="•"/>
      <w:lvlJc w:val="left"/>
      <w:pPr>
        <w:ind w:left="3388" w:hanging="300"/>
      </w:pPr>
      <w:rPr>
        <w:rFonts w:hint="default"/>
        <w:lang w:val="en-US" w:eastAsia="en-US" w:bidi="ar-SA"/>
      </w:rPr>
    </w:lvl>
  </w:abstractNum>
  <w:abstractNum w:abstractNumId="1" w15:restartNumberingAfterBreak="0">
    <w:nsid w:val="6F3C2B46"/>
    <w:multiLevelType w:val="multilevel"/>
    <w:tmpl w:val="C40C7CD8"/>
    <w:lvl w:ilvl="0">
      <w:start w:val="4"/>
      <w:numFmt w:val="decimal"/>
      <w:lvlText w:val="%1"/>
      <w:lvlJc w:val="left"/>
      <w:pPr>
        <w:ind w:left="598" w:hanging="459"/>
        <w:jc w:val="left"/>
      </w:pPr>
      <w:rPr>
        <w:rFonts w:hint="default"/>
        <w:lang w:val="en-US" w:eastAsia="en-US" w:bidi="ar-SA"/>
      </w:rPr>
    </w:lvl>
    <w:lvl w:ilvl="1">
      <w:start w:val="1"/>
      <w:numFmt w:val="decimal"/>
      <w:lvlText w:val="%1.%2"/>
      <w:lvlJc w:val="left"/>
      <w:pPr>
        <w:ind w:left="598" w:hanging="459"/>
        <w:jc w:val="left"/>
      </w:pPr>
      <w:rPr>
        <w:rFonts w:hint="default" w:ascii="Caladea" w:hAnsi="Caladea" w:eastAsia="Caladea" w:cs="Caladea"/>
        <w:b/>
        <w:bCs/>
        <w:spacing w:val="-1"/>
        <w:w w:val="100"/>
        <w:sz w:val="28"/>
        <w:szCs w:val="28"/>
        <w:lang w:val="en-US" w:eastAsia="en-US" w:bidi="ar-SA"/>
      </w:rPr>
    </w:lvl>
    <w:lvl w:ilvl="2">
      <w:start w:val="1"/>
      <w:numFmt w:val="decimal"/>
      <w:lvlText w:val="%1.%2.%3"/>
      <w:lvlJc w:val="left"/>
      <w:pPr>
        <w:ind w:left="778" w:hanging="639"/>
        <w:jc w:val="left"/>
      </w:pPr>
      <w:rPr>
        <w:rFonts w:hint="default" w:ascii="Caladea" w:hAnsi="Caladea" w:eastAsia="Caladea" w:cs="Caladea"/>
        <w:b/>
        <w:bCs/>
        <w:spacing w:val="-1"/>
        <w:w w:val="99"/>
        <w:sz w:val="26"/>
        <w:szCs w:val="26"/>
        <w:lang w:val="en-US" w:eastAsia="en-US" w:bidi="ar-SA"/>
      </w:rPr>
    </w:lvl>
    <w:lvl w:ilvl="3">
      <w:numFmt w:val="bullet"/>
      <w:lvlText w:val="•"/>
      <w:lvlJc w:val="left"/>
      <w:pPr>
        <w:ind w:left="2692" w:hanging="639"/>
      </w:pPr>
      <w:rPr>
        <w:rFonts w:hint="default"/>
        <w:lang w:val="en-US" w:eastAsia="en-US" w:bidi="ar-SA"/>
      </w:rPr>
    </w:lvl>
    <w:lvl w:ilvl="4">
      <w:numFmt w:val="bullet"/>
      <w:lvlText w:val="•"/>
      <w:lvlJc w:val="left"/>
      <w:pPr>
        <w:ind w:left="3648" w:hanging="639"/>
      </w:pPr>
      <w:rPr>
        <w:rFonts w:hint="default"/>
        <w:lang w:val="en-US" w:eastAsia="en-US" w:bidi="ar-SA"/>
      </w:rPr>
    </w:lvl>
    <w:lvl w:ilvl="5">
      <w:numFmt w:val="bullet"/>
      <w:lvlText w:val="•"/>
      <w:lvlJc w:val="left"/>
      <w:pPr>
        <w:ind w:left="4605" w:hanging="639"/>
      </w:pPr>
      <w:rPr>
        <w:rFonts w:hint="default"/>
        <w:lang w:val="en-US" w:eastAsia="en-US" w:bidi="ar-SA"/>
      </w:rPr>
    </w:lvl>
    <w:lvl w:ilvl="6">
      <w:numFmt w:val="bullet"/>
      <w:lvlText w:val="•"/>
      <w:lvlJc w:val="left"/>
      <w:pPr>
        <w:ind w:left="5561" w:hanging="639"/>
      </w:pPr>
      <w:rPr>
        <w:rFonts w:hint="default"/>
        <w:lang w:val="en-US" w:eastAsia="en-US" w:bidi="ar-SA"/>
      </w:rPr>
    </w:lvl>
    <w:lvl w:ilvl="7">
      <w:numFmt w:val="bullet"/>
      <w:lvlText w:val="•"/>
      <w:lvlJc w:val="left"/>
      <w:pPr>
        <w:ind w:left="6517" w:hanging="639"/>
      </w:pPr>
      <w:rPr>
        <w:rFonts w:hint="default"/>
        <w:lang w:val="en-US" w:eastAsia="en-US" w:bidi="ar-SA"/>
      </w:rPr>
    </w:lvl>
    <w:lvl w:ilvl="8">
      <w:numFmt w:val="bullet"/>
      <w:lvlText w:val="•"/>
      <w:lvlJc w:val="left"/>
      <w:pPr>
        <w:ind w:left="7473" w:hanging="639"/>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drawingGridHorizontalSpacing w:val="110"/>
  <w:displayHorizontalDrawingGridEvery w:val="2"/>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A09D8"/>
    <w:rsid w:val="009905D5"/>
    <w:rsid w:val="00DA09D8"/>
    <w:rsid w:val="00F90BBF"/>
    <w:rsid w:val="19D4A22B"/>
    <w:rsid w:val="31EF2D3E"/>
    <w:rsid w:val="331E3332"/>
    <w:rsid w:val="5AA56184"/>
    <w:rsid w:val="613452BA"/>
    <w:rsid w:val="71113F99"/>
    <w:rsid w:val="722F20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3A93E7C6"/>
  <w15:docId w15:val="{8D62C87B-29B4-4591-A8C0-83D5B6E32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paragraph" w:styleId="Heading1">
    <w:name w:val="heading 1"/>
    <w:basedOn w:val="Normal"/>
    <w:uiPriority w:val="9"/>
    <w:qFormat/>
    <w:pPr>
      <w:spacing w:line="326" w:lineRule="exact"/>
      <w:ind w:left="598" w:hanging="459"/>
      <w:outlineLvl w:val="0"/>
    </w:pPr>
    <w:rPr>
      <w:rFonts w:ascii="Caladea" w:hAnsi="Caladea" w:eastAsia="Caladea" w:cs="Caladea"/>
      <w:b/>
      <w:bCs/>
      <w:sz w:val="28"/>
      <w:szCs w:val="28"/>
    </w:rPr>
  </w:style>
  <w:style w:type="paragraph" w:styleId="Heading2">
    <w:name w:val="heading 2"/>
    <w:basedOn w:val="Normal"/>
    <w:uiPriority w:val="9"/>
    <w:unhideWhenUsed/>
    <w:qFormat/>
    <w:pPr>
      <w:ind w:left="140"/>
      <w:outlineLvl w:val="1"/>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00"/>
      <w:ind w:left="140"/>
      <w:jc w:val="both"/>
    </w:pPr>
    <w:rPr>
      <w:rFonts w:ascii="Caladea" w:hAnsi="Caladea" w:eastAsia="Caladea" w:cs="Caladea"/>
      <w:sz w:val="44"/>
      <w:szCs w:val="44"/>
    </w:rPr>
  </w:style>
  <w:style w:type="paragraph" w:styleId="ListParagraph">
    <w:name w:val="List Paragraph"/>
    <w:basedOn w:val="Normal"/>
    <w:uiPriority w:val="1"/>
    <w:qFormat/>
    <w:pPr>
      <w:ind w:left="598" w:hanging="459"/>
    </w:pPr>
  </w:style>
  <w:style w:type="paragraph" w:styleId="TableParagraph" w:customStyle="1">
    <w:name w:val="Table Paragraph"/>
    <w:basedOn w:val="Normal"/>
    <w:uiPriority w:val="1"/>
    <w:qFormat/>
  </w:style>
  <w:style w:type="paragraph" w:styleId="Header">
    <w:name w:val="header"/>
    <w:basedOn w:val="Normal"/>
    <w:link w:val="HeaderChar"/>
    <w:uiPriority w:val="99"/>
    <w:unhideWhenUsed/>
    <w:rsid w:val="00F90BBF"/>
    <w:pPr>
      <w:tabs>
        <w:tab w:val="center" w:pos="4680"/>
        <w:tab w:val="right" w:pos="9360"/>
      </w:tabs>
    </w:pPr>
  </w:style>
  <w:style w:type="character" w:styleId="HeaderChar" w:customStyle="1">
    <w:name w:val="Header Char"/>
    <w:basedOn w:val="DefaultParagraphFont"/>
    <w:link w:val="Header"/>
    <w:uiPriority w:val="99"/>
    <w:rsid w:val="00F90BBF"/>
    <w:rPr>
      <w:rFonts w:ascii="Times New Roman" w:hAnsi="Times New Roman" w:eastAsia="Times New Roman" w:cs="Times New Roman"/>
    </w:rPr>
  </w:style>
  <w:style w:type="paragraph" w:styleId="Footer">
    <w:name w:val="footer"/>
    <w:basedOn w:val="Normal"/>
    <w:link w:val="FooterChar"/>
    <w:uiPriority w:val="99"/>
    <w:unhideWhenUsed/>
    <w:rsid w:val="00F90BBF"/>
    <w:pPr>
      <w:tabs>
        <w:tab w:val="center" w:pos="4680"/>
        <w:tab w:val="right" w:pos="9360"/>
      </w:tabs>
    </w:pPr>
  </w:style>
  <w:style w:type="character" w:styleId="FooterChar" w:customStyle="1">
    <w:name w:val="Footer Char"/>
    <w:basedOn w:val="DefaultParagraphFont"/>
    <w:link w:val="Footer"/>
    <w:uiPriority w:val="99"/>
    <w:rsid w:val="00F90BBF"/>
    <w:rPr>
      <w:rFonts w:ascii="Times New Roman" w:hAnsi="Times New Roman"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image" Target="media/image5.jpeg" Id="rId13" /><Relationship Type="http://schemas.openxmlformats.org/officeDocument/2006/relationships/customXml" Target="../customXml/item3.xml" Id="rId1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4.jpeg" Id="rId12" /><Relationship Type="http://schemas.openxmlformats.org/officeDocument/2006/relationships/customXml" Target="../customXml/item2.xml" Id="rId17" /><Relationship Type="http://schemas.openxmlformats.org/officeDocument/2006/relationships/styles" Target="styles.xml" Id="rId2" /><Relationship Type="http://schemas.openxmlformats.org/officeDocument/2006/relationships/customXml" Target="../customXml/item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3.jpeg"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image" Target="media/image2.png"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fontTable" Target="fontTable.xml" Id="rId14" /><Relationship Type="http://schemas.microsoft.com/office/2020/10/relationships/intelligence" Target="intelligence2.xml" Id="Rc3e375ef54ff47b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C94E7981E99740A28C7DAE92D4CCA9" ma:contentTypeVersion="12" ma:contentTypeDescription="Create a new document." ma:contentTypeScope="" ma:versionID="bf41dc8afb7e1632ebeece561118a045">
  <xsd:schema xmlns:xsd="http://www.w3.org/2001/XMLSchema" xmlns:xs="http://www.w3.org/2001/XMLSchema" xmlns:p="http://schemas.microsoft.com/office/2006/metadata/properties" xmlns:ns2="5cb8cd52-6e23-409c-962f-485111377f61" xmlns:ns3="8a93f158-5fe7-46c6-8cbf-c4ec6f15063c" targetNamespace="http://schemas.microsoft.com/office/2006/metadata/properties" ma:root="true" ma:fieldsID="91548dcdd99b069d16355d6dfec64a2d" ns2:_="" ns3:_="">
    <xsd:import namespace="5cb8cd52-6e23-409c-962f-485111377f61"/>
    <xsd:import namespace="8a93f158-5fe7-46c6-8cbf-c4ec6f15063c"/>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b8cd52-6e23-409c-962f-485111377f61"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becb0771-d8d6-47f1-9aba-e502faf0f59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a93f158-5fe7-46c6-8cbf-c4ec6f15063c"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6df6ce49-c1d9-4a15-b733-22f06c8c0dea}" ma:internalName="TaxCatchAll" ma:showField="CatchAllData" ma:web="8a93f158-5fe7-46c6-8cbf-c4ec6f15063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a93f158-5fe7-46c6-8cbf-c4ec6f15063c" xsi:nil="true"/>
    <lcf76f155ced4ddcb4097134ff3c332f xmlns="5cb8cd52-6e23-409c-962f-485111377f6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ABEDCAF-426A-4D9E-8B69-3470BDBA1F05}"/>
</file>

<file path=customXml/itemProps2.xml><?xml version="1.0" encoding="utf-8"?>
<ds:datastoreItem xmlns:ds="http://schemas.openxmlformats.org/officeDocument/2006/customXml" ds:itemID="{B5DAF94F-07EC-4C34-B152-3AB783839F82}"/>
</file>

<file path=customXml/itemProps3.xml><?xml version="1.0" encoding="utf-8"?>
<ds:datastoreItem xmlns:ds="http://schemas.openxmlformats.org/officeDocument/2006/customXml" ds:itemID="{1D4B1A45-EA36-4740-854E-D8C4B23D8E2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MUHAMMAD SHAHEER JAMAL</lastModifiedBy>
  <revision>4</revision>
  <dcterms:created xsi:type="dcterms:W3CDTF">2022-03-10T18:43:00.0000000Z</dcterms:created>
  <dcterms:modified xsi:type="dcterms:W3CDTF">2023-05-11T22:51:29.5281808Z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2015-10-19T00:00:00Z</vt:filetime>
  </property>
  <property fmtid="{D5CDD505-2E9C-101B-9397-08002B2CF9AE}" pid="3" name="Creator">
    <vt:lpwstr>Microsoft® Word 2013</vt:lpwstr>
  </property>
  <property fmtid="{D5CDD505-2E9C-101B-9397-08002B2CF9AE}" pid="4" name="LastSaved">
    <vt:filetime>2022-03-10T00:00:00Z</vt:filetime>
  </property>
  <property fmtid="{D5CDD505-2E9C-101B-9397-08002B2CF9AE}" pid="5" name="ContentTypeId">
    <vt:lpwstr>0x010100B2E8C302E886304AA5E892C9A1179987</vt:lpwstr>
  </property>
  <property fmtid="{D5CDD505-2E9C-101B-9397-08002B2CF9AE}" pid="6" name="MediaServiceImageTags">
    <vt:lpwstr/>
  </property>
</Properties>
</file>